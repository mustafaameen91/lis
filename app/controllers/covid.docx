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F58AB" w14:textId="502F953A" w:rsidR="00853301" w:rsidRPr="00DA0FE1" w:rsidRDefault="00C01773" w:rsidP="00DA0FE1">
      <w:pPr>
        <w:tabs>
          <w:tab w:val="left" w:pos="4935"/>
        </w:tabs>
        <w:jc w:val="center"/>
        <w:rPr>
          <w:b/>
          <w:bCs/>
          <w:sz w:val="32"/>
          <w:szCs w:val="32"/>
          <w:rtl/>
          <w:lang w:bidi="ar-IQ"/>
        </w:rPr>
      </w:pPr>
      <w:r w:rsidRPr="00DA0FE1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0E635D" wp14:editId="7506C51E">
                <wp:simplePos x="0" y="0"/>
                <wp:positionH relativeFrom="column">
                  <wp:posOffset>4311015</wp:posOffset>
                </wp:positionH>
                <wp:positionV relativeFrom="paragraph">
                  <wp:posOffset>91440</wp:posOffset>
                </wp:positionV>
                <wp:extent cx="2061845" cy="514350"/>
                <wp:effectExtent l="0" t="0" r="0" b="0"/>
                <wp:wrapNone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6184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F6C0E" w14:textId="77777777" w:rsidR="00BA750C" w:rsidRDefault="00BA750C" w:rsidP="00BA75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NewRoman,Bold" w:cs="TimesNewRoman,Bold"/>
                                <w:b/>
                                <w:bCs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TimesNewRoman,Bold" w:cs="TimesNewRoman,Bold" w:hint="cs"/>
                                <w:b/>
                                <w:bCs/>
                                <w:sz w:val="29"/>
                                <w:szCs w:val="29"/>
                                <w:rtl/>
                              </w:rPr>
                              <w:t>شهادة</w:t>
                            </w:r>
                            <w:r>
                              <w:rPr>
                                <w:rFonts w:ascii="TimesNewRoman,Bold" w:cs="TimesNewRoman,Bold"/>
                                <w:b/>
                                <w:bCs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TimesNewRoman,Bold" w:cs="TimesNewRoman,Bold" w:hint="cs"/>
                                <w:b/>
                                <w:bCs/>
                                <w:sz w:val="29"/>
                                <w:szCs w:val="29"/>
                                <w:rtl/>
                              </w:rPr>
                              <w:t>صحية</w:t>
                            </w:r>
                          </w:p>
                          <w:p w14:paraId="34713884" w14:textId="77777777" w:rsidR="00BA750C" w:rsidRDefault="00BA750C" w:rsidP="00BA750C">
                            <w:pPr>
                              <w:jc w:val="center"/>
                            </w:pPr>
                            <w:r>
                              <w:rPr>
                                <w:rFonts w:ascii="TimesNewRoman,Bold" w:cs="TimesNewRoman,Bold" w:hint="cs"/>
                                <w:b/>
                                <w:bCs/>
                                <w:sz w:val="27"/>
                                <w:szCs w:val="27"/>
                                <w:rtl/>
                              </w:rPr>
                              <w:t>فحص</w:t>
                            </w:r>
                            <w:r>
                              <w:rPr>
                                <w:rFonts w:ascii="TimesNewRoman,Bold" w:cs="TimesNewRoman,Bold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NewRoman,Bold" w:cs="TimesNewRoman,Bold" w:hint="cs"/>
                                <w:b/>
                                <w:bCs/>
                                <w:sz w:val="27"/>
                                <w:szCs w:val="27"/>
                                <w:rtl/>
                              </w:rPr>
                              <w:t>فايروس</w:t>
                            </w:r>
                            <w:r>
                              <w:rPr>
                                <w:rFonts w:ascii="TimesNewRoman,Bold" w:cs="TimesNewRoman,Bold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NewRoman,Bold" w:cs="TimesNewRoman,Bold" w:hint="cs"/>
                                <w:b/>
                                <w:bCs/>
                                <w:sz w:val="27"/>
                                <w:szCs w:val="27"/>
                                <w:rtl/>
                              </w:rPr>
                              <w:t>كورونا</w:t>
                            </w:r>
                            <w:r>
                              <w:rPr>
                                <w:rFonts w:ascii="TimesNewRoman,Bold" w:cs="TimesNewRoman,Bold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NewRoman,Bold" w:cs="TimesNewRoman,Bold" w:hint="cs"/>
                                <w:b/>
                                <w:bCs/>
                                <w:sz w:val="27"/>
                                <w:szCs w:val="27"/>
                                <w:rtl/>
                              </w:rPr>
                              <w:t>المستجد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E635D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339.45pt;margin-top:7.2pt;width:162.35pt;height:40.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" filled="f" stroked="f">
                <v:textbox>
                  <w:txbxContent>
                    <w:p w14:paraId="54CF6C0E" w14:textId="77777777" w:rsidR="00BA750C" w:rsidRDefault="00BA750C" w:rsidP="00BA75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NewRoman,Bold" w:cs="TimesNewRoman,Bold"/>
                          <w:b/>
                          <w:bCs/>
                          <w:sz w:val="29"/>
                          <w:szCs w:val="29"/>
                        </w:rPr>
                      </w:pPr>
                      <w:r>
                        <w:rPr>
                          <w:rFonts w:ascii="TimesNewRoman,Bold" w:cs="TimesNewRoman,Bold" w:hint="cs"/>
                          <w:b/>
                          <w:bCs/>
                          <w:sz w:val="29"/>
                          <w:szCs w:val="29"/>
                          <w:rtl/>
                        </w:rPr>
                        <w:t>شهادة</w:t>
                      </w:r>
                      <w:r>
                        <w:rPr>
                          <w:rFonts w:ascii="TimesNewRoman,Bold" w:cs="TimesNewRoman,Bold"/>
                          <w:b/>
                          <w:bCs/>
                          <w:sz w:val="29"/>
                          <w:szCs w:val="29"/>
                        </w:rPr>
                        <w:t xml:space="preserve"> </w:t>
                      </w:r>
                      <w:r>
                        <w:rPr>
                          <w:rFonts w:ascii="TimesNewRoman,Bold" w:cs="TimesNewRoman,Bold" w:hint="cs"/>
                          <w:b/>
                          <w:bCs/>
                          <w:sz w:val="29"/>
                          <w:szCs w:val="29"/>
                          <w:rtl/>
                        </w:rPr>
                        <w:t>صحية</w:t>
                      </w:r>
                    </w:p>
                    <w:p w14:paraId="34713884" w14:textId="77777777" w:rsidR="00BA750C" w:rsidRDefault="00BA750C" w:rsidP="00BA750C">
                      <w:pPr>
                        <w:jc w:val="center"/>
                      </w:pPr>
                      <w:r>
                        <w:rPr>
                          <w:rFonts w:ascii="TimesNewRoman,Bold" w:cs="TimesNewRoman,Bold" w:hint="cs"/>
                          <w:b/>
                          <w:bCs/>
                          <w:sz w:val="27"/>
                          <w:szCs w:val="27"/>
                          <w:rtl/>
                        </w:rPr>
                        <w:t>فحص</w:t>
                      </w:r>
                      <w:r>
                        <w:rPr>
                          <w:rFonts w:ascii="TimesNewRoman,Bold" w:cs="TimesNewRoman,Bold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TimesNewRoman,Bold" w:cs="TimesNewRoman,Bold" w:hint="cs"/>
                          <w:b/>
                          <w:bCs/>
                          <w:sz w:val="27"/>
                          <w:szCs w:val="27"/>
                          <w:rtl/>
                        </w:rPr>
                        <w:t>فايروس</w:t>
                      </w:r>
                      <w:r>
                        <w:rPr>
                          <w:rFonts w:ascii="TimesNewRoman,Bold" w:cs="TimesNewRoman,Bold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TimesNewRoman,Bold" w:cs="TimesNewRoman,Bold" w:hint="cs"/>
                          <w:b/>
                          <w:bCs/>
                          <w:sz w:val="27"/>
                          <w:szCs w:val="27"/>
                          <w:rtl/>
                        </w:rPr>
                        <w:t>كورونا</w:t>
                      </w:r>
                      <w:r>
                        <w:rPr>
                          <w:rFonts w:ascii="TimesNewRoman,Bold" w:cs="TimesNewRoman,Bold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TimesNewRoman,Bold" w:cs="TimesNewRoman,Bold" w:hint="cs"/>
                          <w:b/>
                          <w:bCs/>
                          <w:sz w:val="27"/>
                          <w:szCs w:val="27"/>
                          <w:rtl/>
                        </w:rPr>
                        <w:t>المستجد</w:t>
                      </w:r>
                    </w:p>
                  </w:txbxContent>
                </v:textbox>
              </v:shape>
            </w:pict>
          </mc:Fallback>
        </mc:AlternateContent>
      </w:r>
      <w:r w:rsidRPr="00DA0FE1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5040A" wp14:editId="6438BC16">
                <wp:simplePos x="0" y="0"/>
                <wp:positionH relativeFrom="column">
                  <wp:posOffset>304800</wp:posOffset>
                </wp:positionH>
                <wp:positionV relativeFrom="paragraph">
                  <wp:posOffset>146050</wp:posOffset>
                </wp:positionV>
                <wp:extent cx="2419350" cy="466725"/>
                <wp:effectExtent l="0" t="0" r="0" b="0"/>
                <wp:wrapNone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193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F4FF6" w14:textId="77777777" w:rsidR="00BA750C" w:rsidRDefault="00BA750C" w:rsidP="00853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NewRoman,Bold" w:cs="TimesNewRoman,Bold"/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NewRoman,Bold" w:cs="TimesNewRoman,Bold"/>
                                <w:b/>
                                <w:bCs/>
                                <w:sz w:val="25"/>
                                <w:szCs w:val="25"/>
                              </w:rPr>
                              <w:t>Health Certificate</w:t>
                            </w:r>
                          </w:p>
                          <w:p w14:paraId="388B6842" w14:textId="77777777" w:rsidR="00BA750C" w:rsidRDefault="00BA750C" w:rsidP="00853301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ascii="TimesNewRoman,Bold" w:cs="TimesNewRoman,Bold"/>
                                <w:b/>
                                <w:bCs/>
                                <w:sz w:val="23"/>
                                <w:szCs w:val="23"/>
                              </w:rPr>
                              <w:t>2019 Novel Coronavirus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040A" id="_x0000_s1027" type="#_x0000_t202" style="position:absolute;left:0;text-align:left;margin-left:24pt;margin-top:11.5pt;width:190.5pt;height:36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" filled="f" stroked="f">
                <v:textbox>
                  <w:txbxContent>
                    <w:p w14:paraId="595F4FF6" w14:textId="77777777" w:rsidR="00BA750C" w:rsidRDefault="00BA750C" w:rsidP="00853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center"/>
                        <w:rPr>
                          <w:rFonts w:ascii="TimesNewRoman,Bold" w:cs="TimesNewRoman,Bold"/>
                          <w:b/>
                          <w:bCs/>
                          <w:sz w:val="25"/>
                          <w:szCs w:val="25"/>
                        </w:rPr>
                      </w:pPr>
                      <w:r>
                        <w:rPr>
                          <w:rFonts w:ascii="TimesNewRoman,Bold" w:cs="TimesNewRoman,Bold"/>
                          <w:b/>
                          <w:bCs/>
                          <w:sz w:val="25"/>
                          <w:szCs w:val="25"/>
                        </w:rPr>
                        <w:t>Health Certificate</w:t>
                      </w:r>
                    </w:p>
                    <w:p w14:paraId="388B6842" w14:textId="77777777" w:rsidR="00BA750C" w:rsidRDefault="00BA750C" w:rsidP="00853301">
                      <w:pPr>
                        <w:bidi w:val="0"/>
                        <w:jc w:val="center"/>
                      </w:pPr>
                      <w:r>
                        <w:rPr>
                          <w:rFonts w:ascii="TimesNewRoman,Bold" w:cs="TimesNewRoman,Bold"/>
                          <w:b/>
                          <w:bCs/>
                          <w:sz w:val="23"/>
                          <w:szCs w:val="23"/>
                        </w:rPr>
                        <w:t>2019 Novel Coronavirus test</w:t>
                      </w:r>
                    </w:p>
                  </w:txbxContent>
                </v:textbox>
              </v:shape>
            </w:pict>
          </mc:Fallback>
        </mc:AlternateContent>
      </w:r>
    </w:p>
    <w:p w14:paraId="10196E5E" w14:textId="77777777" w:rsidR="00A30555" w:rsidRPr="007C559C" w:rsidRDefault="00A30555" w:rsidP="00A30555">
      <w:pPr>
        <w:tabs>
          <w:tab w:val="left" w:pos="4065"/>
        </w:tabs>
        <w:rPr>
          <w:color w:val="000000" w:themeColor="text1"/>
          <w:lang w:bidi="ar-IQ"/>
        </w:rPr>
      </w:pPr>
    </w:p>
    <w:p w14:paraId="3AABC23F" w14:textId="77777777" w:rsidR="00E82535" w:rsidRPr="007C559C" w:rsidRDefault="00853301" w:rsidP="00A30555">
      <w:pPr>
        <w:tabs>
          <w:tab w:val="left" w:pos="4065"/>
        </w:tabs>
        <w:rPr>
          <w:color w:val="000000" w:themeColor="text1"/>
          <w:sz w:val="24"/>
          <w:szCs w:val="24"/>
          <w:lang w:bidi="ar-IQ"/>
        </w:rPr>
      </w:pPr>
      <w:r w:rsidRPr="007C559C">
        <w:rPr>
          <w:rFonts w:cs="TimesNewRoman,Bold"/>
          <w:b/>
          <w:bCs/>
          <w:color w:val="000000" w:themeColor="text1"/>
          <w:sz w:val="16"/>
          <w:szCs w:val="16"/>
        </w:rPr>
        <w:t xml:space="preserve">  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>منحت هذه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>الشهادة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>بناء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>على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>رغبة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>الشخص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>دون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>اي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>مسؤولية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>على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>الجهة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>المانحة</w:t>
      </w:r>
      <w:r w:rsidR="00A30555"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  <w:lang w:bidi="ar-IQ"/>
        </w:rPr>
        <w:t xml:space="preserve">          </w:t>
      </w:r>
      <w:r w:rsidR="00A30555" w:rsidRPr="007C559C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This certificate is upon personal request , not under any responsibility</w:t>
      </w:r>
    </w:p>
    <w:tbl>
      <w:tblPr>
        <w:tblStyle w:val="TableGrid"/>
        <w:bidiVisual/>
        <w:tblW w:w="10260" w:type="dxa"/>
        <w:tblInd w:w="198" w:type="dxa"/>
        <w:tblLook w:val="04A0" w:firstRow="1" w:lastRow="0" w:firstColumn="1" w:lastColumn="0" w:noHBand="0" w:noVBand="1"/>
      </w:tblPr>
      <w:tblGrid>
        <w:gridCol w:w="10260"/>
      </w:tblGrid>
      <w:tr w:rsidR="000A155F" w14:paraId="13D101DC" w14:textId="77777777" w:rsidTr="00DA0FE1">
        <w:trPr>
          <w:trHeight w:val="885"/>
        </w:trPr>
        <w:tc>
          <w:tcPr>
            <w:tcW w:w="10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3"/>
              <w:gridCol w:w="1671"/>
              <w:gridCol w:w="1672"/>
              <w:gridCol w:w="3343"/>
            </w:tblGrid>
            <w:tr w:rsidR="006826A3" w14:paraId="060370D4" w14:textId="77777777" w:rsidTr="006826A3">
              <w:trPr>
                <w:trHeight w:val="432"/>
              </w:trPr>
              <w:tc>
                <w:tcPr>
                  <w:tcW w:w="5014" w:type="dxa"/>
                  <w:gridSpan w:val="2"/>
                  <w:vAlign w:val="center"/>
                </w:tcPr>
                <w:p w14:paraId="66A6B584" w14:textId="4540D174" w:rsidR="006826A3" w:rsidRDefault="006826A3" w:rsidP="006826A3">
                  <w:pPr>
                    <w:autoSpaceDE w:val="0"/>
                    <w:autoSpaceDN w:val="0"/>
                    <w:adjustRightInd w:val="0"/>
                    <w:rPr>
                      <w:rFonts w:ascii="Arial,Bold" w:cs="Arial,Bold"/>
                      <w:b/>
                      <w:bCs/>
                      <w:color w:val="000000"/>
                      <w:sz w:val="25"/>
                      <w:szCs w:val="25"/>
                      <w:rtl/>
                    </w:rPr>
                  </w:pPr>
                  <w:r w:rsidRPr="000A155F">
                    <w:rPr>
                      <w:rFonts w:ascii="Arial,Bold" w:cs="Arial,Bold" w:hint="cs"/>
                      <w:b/>
                      <w:bCs/>
                      <w:color w:val="000000"/>
                      <w:sz w:val="25"/>
                      <w:szCs w:val="25"/>
                      <w:rtl/>
                    </w:rPr>
                    <w:t>ال</w:t>
                  </w:r>
                  <w:r>
                    <w:rPr>
                      <w:rFonts w:ascii="Arial,Bold" w:cs="Arial,Bold" w:hint="cs"/>
                      <w:b/>
                      <w:bCs/>
                      <w:color w:val="000000"/>
                      <w:sz w:val="25"/>
                      <w:szCs w:val="25"/>
                      <w:rtl/>
                      <w:lang w:bidi="ar-IQ"/>
                    </w:rPr>
                    <w:t>ا</w:t>
                  </w:r>
                  <w:r w:rsidRPr="000A155F">
                    <w:rPr>
                      <w:rFonts w:ascii="Arial,Bold" w:cs="Arial,Bold" w:hint="cs"/>
                      <w:b/>
                      <w:bCs/>
                      <w:color w:val="000000"/>
                      <w:sz w:val="25"/>
                      <w:szCs w:val="25"/>
                      <w:rtl/>
                    </w:rPr>
                    <w:t>سم</w:t>
                  </w:r>
                  <w:r w:rsidRPr="000A155F">
                    <w:rPr>
                      <w:rFonts w:ascii="Arial,Bold" w:cs="Arial,Bold"/>
                      <w:b/>
                      <w:bCs/>
                      <w:color w:val="000000"/>
                      <w:sz w:val="25"/>
                      <w:szCs w:val="25"/>
                    </w:rPr>
                    <w:t xml:space="preserve"> </w:t>
                  </w:r>
                  <w:r w:rsidRPr="000A155F">
                    <w:rPr>
                      <w:rFonts w:ascii="Arial,Bold" w:cs="Arial,Bold" w:hint="cs"/>
                      <w:b/>
                      <w:bCs/>
                      <w:color w:val="000000"/>
                      <w:sz w:val="25"/>
                      <w:szCs w:val="25"/>
                      <w:rtl/>
                    </w:rPr>
                    <w:t>الكامل</w:t>
                  </w:r>
                  <w:r>
                    <w:rPr>
                      <w:rFonts w:ascii="Arial,Bold" w:cs="Arial,Bold"/>
                      <w:b/>
                      <w:bCs/>
                      <w:color w:val="000000"/>
                      <w:sz w:val="25"/>
                      <w:szCs w:val="25"/>
                    </w:rPr>
                    <w:t xml:space="preserve">  +++INS name +++ </w:t>
                  </w:r>
                </w:p>
              </w:tc>
              <w:tc>
                <w:tcPr>
                  <w:tcW w:w="5015" w:type="dxa"/>
                  <w:gridSpan w:val="2"/>
                  <w:vAlign w:val="center"/>
                </w:tcPr>
                <w:p w14:paraId="248E669E" w14:textId="1C4B39D7" w:rsidR="006826A3" w:rsidRDefault="006826A3" w:rsidP="006826A3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Arial,Bold" w:cs="Arial,Bold"/>
                      <w:b/>
                      <w:bCs/>
                      <w:color w:val="000000"/>
                      <w:sz w:val="25"/>
                      <w:szCs w:val="25"/>
                      <w:rtl/>
                    </w:rPr>
                  </w:pPr>
                  <w:r>
                    <w:rPr>
                      <w:rFonts w:ascii="David,Bold" w:cs="David,Bold"/>
                      <w:b/>
                      <w:bCs/>
                      <w:sz w:val="24"/>
                      <w:szCs w:val="24"/>
                    </w:rPr>
                    <w:t>Full Name</w:t>
                  </w:r>
                  <w:r>
                    <w:rPr>
                      <w:rFonts w:ascii="David,Bold" w:cs="David,Bold"/>
                      <w:b/>
                      <w:bCs/>
                      <w:sz w:val="24"/>
                      <w:szCs w:val="24"/>
                    </w:rPr>
                    <w:t xml:space="preserve"> +++INS </w:t>
                  </w:r>
                  <w:proofErr w:type="spellStart"/>
                  <w:r>
                    <w:rPr>
                      <w:rFonts w:ascii="David,Bold" w:cs="David,Bold"/>
                      <w:b/>
                      <w:bCs/>
                      <w:sz w:val="24"/>
                      <w:szCs w:val="24"/>
                    </w:rPr>
                    <w:t>enName</w:t>
                  </w:r>
                  <w:proofErr w:type="spellEnd"/>
                  <w:r>
                    <w:rPr>
                      <w:rFonts w:ascii="David,Bold" w:cs="David,Bold"/>
                      <w:b/>
                      <w:bCs/>
                      <w:sz w:val="24"/>
                      <w:szCs w:val="24"/>
                    </w:rPr>
                    <w:t xml:space="preserve"> +++</w:t>
                  </w:r>
                </w:p>
              </w:tc>
            </w:tr>
            <w:tr w:rsidR="006826A3" w14:paraId="1E004A48" w14:textId="77777777" w:rsidTr="0012390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33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9C9E7" w14:textId="61D9FA66" w:rsidR="006826A3" w:rsidRDefault="00123906" w:rsidP="00123906">
                  <w:pPr>
                    <w:tabs>
                      <w:tab w:val="left" w:pos="607"/>
                      <w:tab w:val="center" w:pos="1563"/>
                    </w:tabs>
                    <w:autoSpaceDE w:val="0"/>
                    <w:autoSpaceDN w:val="0"/>
                    <w:adjustRightInd w:val="0"/>
                    <w:rPr>
                      <w:rFonts w:ascii="Arial,Bold" w:cs="Arial,Bold"/>
                      <w:b/>
                      <w:bCs/>
                      <w:color w:val="000000"/>
                      <w:sz w:val="25"/>
                      <w:szCs w:val="25"/>
                      <w:rtl/>
                      <w:lang w:bidi="ar-IQ"/>
                    </w:rPr>
                  </w:pPr>
                  <w:r>
                    <w:rPr>
                      <w:rFonts w:ascii="Arial,Bold" w:cs="Arial,Bold"/>
                      <w:b/>
                      <w:bCs/>
                      <w:color w:val="000000"/>
                      <w:sz w:val="23"/>
                      <w:szCs w:val="23"/>
                      <w:rtl/>
                    </w:rPr>
                    <w:tab/>
                  </w:r>
                  <w:r>
                    <w:rPr>
                      <w:rFonts w:ascii="Arial,Bold" w:cs="Arial,Bold"/>
                      <w:b/>
                      <w:bCs/>
                      <w:color w:val="000000"/>
                      <w:sz w:val="23"/>
                      <w:szCs w:val="23"/>
                      <w:rtl/>
                    </w:rPr>
                    <w:tab/>
                  </w:r>
                  <w:r w:rsidR="006826A3" w:rsidRPr="000A155F">
                    <w:rPr>
                      <w:rFonts w:ascii="Arial,Bold" w:cs="Arial,Bold" w:hint="cs"/>
                      <w:b/>
                      <w:bCs/>
                      <w:color w:val="000000"/>
                      <w:sz w:val="23"/>
                      <w:szCs w:val="23"/>
                      <w:rtl/>
                    </w:rPr>
                    <w:t>الجنس</w:t>
                  </w:r>
                  <w:r w:rsidR="006826A3" w:rsidRPr="000A155F">
                    <w:rPr>
                      <w:rFonts w:ascii="Arial,Bold" w:cs="Arial,Bold"/>
                      <w:b/>
                      <w:bCs/>
                      <w:color w:val="000000"/>
                      <w:sz w:val="23"/>
                      <w:szCs w:val="23"/>
                    </w:rPr>
                    <w:t xml:space="preserve"> </w:t>
                  </w:r>
                  <w:r w:rsidR="006826A3">
                    <w:rPr>
                      <w:rFonts w:ascii="Arial,Bold" w:cs="Arial,Bold"/>
                      <w:b/>
                      <w:bCs/>
                      <w:color w:val="000000"/>
                      <w:sz w:val="23"/>
                      <w:szCs w:val="23"/>
                    </w:rPr>
                    <w:t>–</w:t>
                  </w:r>
                  <w:r w:rsidR="006826A3" w:rsidRPr="000A155F">
                    <w:rPr>
                      <w:rFonts w:ascii="Arial,Bold" w:cs="Arial,Bold"/>
                      <w:b/>
                      <w:bCs/>
                      <w:color w:val="000000"/>
                      <w:sz w:val="23"/>
                      <w:szCs w:val="23"/>
                    </w:rPr>
                    <w:t xml:space="preserve"> </w:t>
                  </w:r>
                  <w:r w:rsidR="006826A3" w:rsidRPr="000A155F">
                    <w:rPr>
                      <w:rFonts w:ascii="Arial,Bold" w:cs="Arial,Bold" w:hint="cs"/>
                      <w:b/>
                      <w:bCs/>
                      <w:color w:val="000000"/>
                      <w:sz w:val="23"/>
                      <w:szCs w:val="23"/>
                      <w:rtl/>
                    </w:rPr>
                    <w:t>العمر</w:t>
                  </w:r>
                </w:p>
              </w:tc>
              <w:tc>
                <w:tcPr>
                  <w:tcW w:w="33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389B8" w14:textId="0EBC834F" w:rsidR="006826A3" w:rsidRDefault="006826A3" w:rsidP="006826A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,Bold" w:cs="Arial,Bold"/>
                      <w:b/>
                      <w:bCs/>
                      <w:color w:val="000000"/>
                      <w:sz w:val="25"/>
                      <w:szCs w:val="25"/>
                      <w:rtl/>
                      <w:lang w:bidi="ar-IQ"/>
                    </w:rPr>
                  </w:pPr>
                  <w:r>
                    <w:rPr>
                      <w:rFonts w:ascii="Arial,Bold" w:cs="Arial,Bold"/>
                      <w:b/>
                      <w:bCs/>
                      <w:color w:val="000000"/>
                      <w:sz w:val="25"/>
                      <w:szCs w:val="25"/>
                      <w:lang w:bidi="ar-IQ"/>
                    </w:rPr>
                    <w:t>+++INS gender +++</w:t>
                  </w:r>
                </w:p>
              </w:tc>
              <w:tc>
                <w:tcPr>
                  <w:tcW w:w="33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739C6" w14:textId="044DEA0C" w:rsidR="006826A3" w:rsidRDefault="006826A3" w:rsidP="006826A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,Bold" w:cs="Arial,Bold"/>
                      <w:b/>
                      <w:bCs/>
                      <w:color w:val="000000"/>
                      <w:sz w:val="25"/>
                      <w:szCs w:val="25"/>
                      <w:rtl/>
                      <w:lang w:bidi="ar-IQ"/>
                    </w:rPr>
                  </w:pPr>
                  <w:r>
                    <w:rPr>
                      <w:rFonts w:ascii="David,Bold" w:cs="David,Bold"/>
                      <w:b/>
                      <w:bCs/>
                    </w:rPr>
                    <w:t xml:space="preserve">Gender </w:t>
                  </w:r>
                  <w:r>
                    <w:rPr>
                      <w:rFonts w:ascii="David,Bold" w:cs="David,Bold"/>
                      <w:b/>
                      <w:bCs/>
                    </w:rPr>
                    <w:t>–</w:t>
                  </w:r>
                  <w:r>
                    <w:rPr>
                      <w:rFonts w:ascii="David,Bold" w:cs="David,Bold"/>
                      <w:b/>
                      <w:bCs/>
                    </w:rPr>
                    <w:t>Age</w:t>
                  </w:r>
                </w:p>
              </w:tc>
            </w:tr>
          </w:tbl>
          <w:p w14:paraId="4CA2923D" w14:textId="0A773FBD" w:rsidR="000A155F" w:rsidRPr="00DA0FE1" w:rsidRDefault="00C01773" w:rsidP="00DA0FE1">
            <w:pPr>
              <w:tabs>
                <w:tab w:val="right" w:pos="10044"/>
              </w:tabs>
              <w:rPr>
                <w:rFonts w:cs="David,Bold"/>
                <w:b/>
                <w:bCs/>
                <w:rtl/>
              </w:rPr>
            </w:pPr>
            <w:r>
              <w:rPr>
                <w:rFonts w:cs="David,Bold"/>
                <w:b/>
                <w:bCs/>
              </w:rPr>
              <w:t xml:space="preserve"> </w:t>
            </w:r>
          </w:p>
        </w:tc>
      </w:tr>
      <w:tr w:rsidR="000A155F" w14:paraId="1110B2FA" w14:textId="77777777" w:rsidTr="000A155F">
        <w:trPr>
          <w:trHeight w:val="422"/>
        </w:trPr>
        <w:tc>
          <w:tcPr>
            <w:tcW w:w="10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3"/>
              <w:gridCol w:w="3343"/>
              <w:gridCol w:w="3343"/>
            </w:tblGrid>
            <w:tr w:rsidR="00123906" w14:paraId="20C41B18" w14:textId="77777777" w:rsidTr="00123906">
              <w:trPr>
                <w:trHeight w:val="432"/>
              </w:trPr>
              <w:tc>
                <w:tcPr>
                  <w:tcW w:w="3343" w:type="dxa"/>
                  <w:vAlign w:val="center"/>
                </w:tcPr>
                <w:p w14:paraId="06659929" w14:textId="4E211AF3" w:rsidR="00123906" w:rsidRDefault="00123906" w:rsidP="00123906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 w:rsidRPr="000A155F"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  <w:t>رقم</w:t>
                  </w:r>
                  <w:r w:rsidRPr="000A155F"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 </w:t>
                  </w:r>
                  <w:r w:rsidRPr="000A155F"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  <w:t>التسلسل</w:t>
                  </w:r>
                </w:p>
              </w:tc>
              <w:tc>
                <w:tcPr>
                  <w:tcW w:w="3343" w:type="dxa"/>
                  <w:vAlign w:val="center"/>
                </w:tcPr>
                <w:p w14:paraId="02B1705F" w14:textId="47BF3BAA" w:rsidR="00123906" w:rsidRDefault="00123906" w:rsidP="00123906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+++INS </w:t>
                  </w:r>
                  <w:proofErr w:type="spellStart"/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>testId</w:t>
                  </w:r>
                  <w:proofErr w:type="spellEnd"/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 +++</w:t>
                  </w:r>
                </w:p>
              </w:tc>
              <w:tc>
                <w:tcPr>
                  <w:tcW w:w="3343" w:type="dxa"/>
                  <w:vAlign w:val="center"/>
                </w:tcPr>
                <w:p w14:paraId="6C30A202" w14:textId="5F749B83" w:rsidR="00123906" w:rsidRDefault="00123906" w:rsidP="00123906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ascii="David,Bold" w:cs="David,Bold"/>
                      <w:b/>
                      <w:bCs/>
                    </w:rPr>
                    <w:t>Registration No.</w:t>
                  </w:r>
                </w:p>
              </w:tc>
            </w:tr>
          </w:tbl>
          <w:p w14:paraId="5D4DE9D7" w14:textId="112C049A" w:rsidR="000A155F" w:rsidRPr="00DA0FE1" w:rsidRDefault="000A155F" w:rsidP="00123906">
            <w:pPr>
              <w:tabs>
                <w:tab w:val="left" w:pos="4065"/>
              </w:tabs>
              <w:rPr>
                <w:sz w:val="23"/>
                <w:szCs w:val="23"/>
                <w:lang w:bidi="ar-IQ"/>
              </w:rPr>
            </w:pPr>
          </w:p>
        </w:tc>
      </w:tr>
      <w:tr w:rsidR="000A155F" w14:paraId="2D174395" w14:textId="77777777" w:rsidTr="000A155F">
        <w:trPr>
          <w:trHeight w:val="440"/>
        </w:trPr>
        <w:tc>
          <w:tcPr>
            <w:tcW w:w="10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3"/>
              <w:gridCol w:w="3343"/>
              <w:gridCol w:w="3343"/>
            </w:tblGrid>
            <w:tr w:rsidR="00CD629B" w14:paraId="63CB4FFF" w14:textId="77777777" w:rsidTr="00657697">
              <w:trPr>
                <w:trHeight w:val="432"/>
              </w:trPr>
              <w:tc>
                <w:tcPr>
                  <w:tcW w:w="3343" w:type="dxa"/>
                  <w:vAlign w:val="center"/>
                </w:tcPr>
                <w:p w14:paraId="2566489C" w14:textId="2FAFBB25" w:rsidR="00CD629B" w:rsidRDefault="00CD629B" w:rsidP="00CD629B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 w:rsidRPr="000A155F"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  <w:t>رقم</w:t>
                  </w:r>
                  <w:r w:rsidRPr="000A155F"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 </w:t>
                  </w:r>
                  <w:r w:rsidRPr="000A155F"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  <w:t>الجواز</w:t>
                  </w:r>
                  <w:r w:rsidRPr="000A155F"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/ </w:t>
                  </w:r>
                  <w:r w:rsidRPr="000A155F"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  <w:t>البطاقة</w:t>
                  </w:r>
                  <w:r w:rsidRPr="000A155F"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 </w:t>
                  </w:r>
                  <w:r w:rsidRPr="000A155F"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  <w:t>التعريفية</w:t>
                  </w:r>
                </w:p>
              </w:tc>
              <w:tc>
                <w:tcPr>
                  <w:tcW w:w="3343" w:type="dxa"/>
                  <w:vAlign w:val="center"/>
                </w:tcPr>
                <w:p w14:paraId="5FFC4D14" w14:textId="74D15A51" w:rsidR="00CD629B" w:rsidRDefault="00CD629B" w:rsidP="00CD629B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+++INS </w:t>
                  </w:r>
                  <w:proofErr w:type="spellStart"/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>documentId</w:t>
                  </w:r>
                  <w:proofErr w:type="spellEnd"/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 +++</w:t>
                  </w:r>
                </w:p>
              </w:tc>
              <w:tc>
                <w:tcPr>
                  <w:tcW w:w="3343" w:type="dxa"/>
                  <w:vAlign w:val="center"/>
                </w:tcPr>
                <w:p w14:paraId="6D25F23F" w14:textId="75C5201A" w:rsidR="00CD629B" w:rsidRDefault="00CD629B" w:rsidP="00CD629B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ascii="David,Bold" w:cs="David,Bold"/>
                      <w:b/>
                      <w:bCs/>
                    </w:rPr>
                    <w:t>Passport /ID No.</w:t>
                  </w:r>
                </w:p>
              </w:tc>
            </w:tr>
          </w:tbl>
          <w:p w14:paraId="76FEEEAC" w14:textId="6BA4D3FE" w:rsidR="000A155F" w:rsidRPr="00DA0FE1" w:rsidRDefault="000A155F" w:rsidP="00CD629B">
            <w:pPr>
              <w:tabs>
                <w:tab w:val="left" w:pos="4065"/>
              </w:tabs>
              <w:rPr>
                <w:sz w:val="23"/>
                <w:szCs w:val="23"/>
                <w:rtl/>
                <w:lang w:bidi="ar-IQ"/>
              </w:rPr>
            </w:pPr>
          </w:p>
        </w:tc>
      </w:tr>
      <w:tr w:rsidR="000A155F" w14:paraId="41CE27BC" w14:textId="77777777" w:rsidTr="000A155F">
        <w:trPr>
          <w:trHeight w:val="440"/>
        </w:trPr>
        <w:tc>
          <w:tcPr>
            <w:tcW w:w="10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3"/>
              <w:gridCol w:w="3343"/>
              <w:gridCol w:w="3343"/>
            </w:tblGrid>
            <w:tr w:rsidR="00657697" w14:paraId="6A824DAC" w14:textId="77777777" w:rsidTr="00657697">
              <w:trPr>
                <w:trHeight w:val="432"/>
              </w:trPr>
              <w:tc>
                <w:tcPr>
                  <w:tcW w:w="3343" w:type="dxa"/>
                  <w:vAlign w:val="center"/>
                </w:tcPr>
                <w:p w14:paraId="711B267E" w14:textId="2C540A4C" w:rsidR="00657697" w:rsidRDefault="00657697" w:rsidP="00657697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 w:rsidRPr="000A155F"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  <w:t>تاريخ</w:t>
                  </w:r>
                  <w:r w:rsidRPr="000A155F"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 </w:t>
                  </w:r>
                  <w:r w:rsidRPr="000A155F"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  <w:t>الفحص</w:t>
                  </w:r>
                </w:p>
              </w:tc>
              <w:tc>
                <w:tcPr>
                  <w:tcW w:w="3343" w:type="dxa"/>
                  <w:vAlign w:val="center"/>
                </w:tcPr>
                <w:p w14:paraId="39A0A975" w14:textId="4A84F368" w:rsidR="00657697" w:rsidRDefault="00657697" w:rsidP="00657697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+++INS </w:t>
                  </w:r>
                  <w:proofErr w:type="spellStart"/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>testDate</w:t>
                  </w:r>
                  <w:proofErr w:type="spellEnd"/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 +++</w:t>
                  </w:r>
                </w:p>
              </w:tc>
              <w:tc>
                <w:tcPr>
                  <w:tcW w:w="3343" w:type="dxa"/>
                  <w:vAlign w:val="center"/>
                </w:tcPr>
                <w:p w14:paraId="6391C6BE" w14:textId="6D335E35" w:rsidR="00657697" w:rsidRDefault="00657697" w:rsidP="00657697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ascii="David,Bold" w:cs="David,Bold"/>
                      <w:b/>
                      <w:bCs/>
                      <w:sz w:val="24"/>
                      <w:szCs w:val="24"/>
                    </w:rPr>
                    <w:t>Date of report</w:t>
                  </w:r>
                </w:p>
              </w:tc>
            </w:tr>
          </w:tbl>
          <w:p w14:paraId="3D8210E0" w14:textId="18A531BE" w:rsidR="000A155F" w:rsidRPr="00DA0FE1" w:rsidRDefault="000A155F" w:rsidP="00657697">
            <w:pPr>
              <w:tabs>
                <w:tab w:val="left" w:pos="4065"/>
              </w:tabs>
              <w:rPr>
                <w:sz w:val="23"/>
                <w:szCs w:val="23"/>
                <w:lang w:bidi="ar-IQ"/>
              </w:rPr>
            </w:pPr>
          </w:p>
        </w:tc>
      </w:tr>
      <w:tr w:rsidR="00657697" w14:paraId="33A2F31A" w14:textId="77777777" w:rsidTr="000A155F">
        <w:trPr>
          <w:trHeight w:val="440"/>
        </w:trPr>
        <w:tc>
          <w:tcPr>
            <w:tcW w:w="10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3"/>
              <w:gridCol w:w="3343"/>
              <w:gridCol w:w="3343"/>
            </w:tblGrid>
            <w:tr w:rsidR="00657697" w14:paraId="4BAE46BA" w14:textId="77777777" w:rsidTr="00657697">
              <w:trPr>
                <w:trHeight w:val="432"/>
              </w:trPr>
              <w:tc>
                <w:tcPr>
                  <w:tcW w:w="3343" w:type="dxa"/>
                  <w:vAlign w:val="center"/>
                </w:tcPr>
                <w:p w14:paraId="3BE3C5CB" w14:textId="77DC399D" w:rsidR="00657697" w:rsidRDefault="00657697" w:rsidP="00657697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  <w:lang w:bidi="ar-IQ"/>
                    </w:rPr>
                  </w:pPr>
                  <w:r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  <w:lang w:bidi="ar-IQ"/>
                    </w:rPr>
                    <w:t>الجنسية</w:t>
                  </w:r>
                </w:p>
              </w:tc>
              <w:tc>
                <w:tcPr>
                  <w:tcW w:w="3343" w:type="dxa"/>
                  <w:vAlign w:val="center"/>
                </w:tcPr>
                <w:p w14:paraId="2C27BDDC" w14:textId="2CF0373E" w:rsidR="00657697" w:rsidRDefault="00657697" w:rsidP="00657697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>+++INS nationality +++</w:t>
                  </w:r>
                </w:p>
              </w:tc>
              <w:tc>
                <w:tcPr>
                  <w:tcW w:w="3343" w:type="dxa"/>
                  <w:vAlign w:val="center"/>
                </w:tcPr>
                <w:p w14:paraId="0BAB74D8" w14:textId="1BF586D3" w:rsidR="00657697" w:rsidRPr="00657697" w:rsidRDefault="00657697" w:rsidP="00657697">
                  <w:pPr>
                    <w:tabs>
                      <w:tab w:val="left" w:pos="4065"/>
                    </w:tabs>
                    <w:jc w:val="center"/>
                    <w:rPr>
                      <w:rFonts w:cs="Arial,Bold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cs="Arial,Bold"/>
                      <w:b/>
                      <w:bCs/>
                      <w:sz w:val="23"/>
                      <w:szCs w:val="23"/>
                    </w:rPr>
                    <w:t>Nationality</w:t>
                  </w:r>
                </w:p>
              </w:tc>
            </w:tr>
          </w:tbl>
          <w:p w14:paraId="05B95FF5" w14:textId="77777777" w:rsidR="00657697" w:rsidRPr="000A155F" w:rsidRDefault="00657697" w:rsidP="00657697">
            <w:pPr>
              <w:tabs>
                <w:tab w:val="left" w:pos="4065"/>
              </w:tabs>
              <w:jc w:val="center"/>
              <w:rPr>
                <w:rFonts w:ascii="Arial,Bold" w:cs="Arial,Bold" w:hint="cs"/>
                <w:b/>
                <w:bCs/>
                <w:sz w:val="23"/>
                <w:szCs w:val="23"/>
                <w:rtl/>
              </w:rPr>
            </w:pPr>
          </w:p>
        </w:tc>
      </w:tr>
    </w:tbl>
    <w:p w14:paraId="1CD72048" w14:textId="77777777" w:rsidR="00853301" w:rsidRDefault="0035370A" w:rsidP="00C01773">
      <w:pPr>
        <w:tabs>
          <w:tab w:val="left" w:pos="4065"/>
        </w:tabs>
        <w:rPr>
          <w:rtl/>
          <w:lang w:bidi="ar-IQ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948AA1" wp14:editId="30973F3F">
                <wp:simplePos x="0" y="0"/>
                <wp:positionH relativeFrom="column">
                  <wp:posOffset>3408045</wp:posOffset>
                </wp:positionH>
                <wp:positionV relativeFrom="paragraph">
                  <wp:posOffset>10795</wp:posOffset>
                </wp:positionV>
                <wp:extent cx="3246120" cy="1403985"/>
                <wp:effectExtent l="0" t="0" r="0" b="635"/>
                <wp:wrapNone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461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85055" w14:textId="77777777" w:rsidR="0035370A" w:rsidRPr="0035370A" w:rsidRDefault="0035370A" w:rsidP="003537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النتيجة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السالبة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ل</w:t>
                            </w:r>
                            <w:r w:rsidR="00A30555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تنفي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عدم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ال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IQ"/>
                              </w:rPr>
                              <w:t>ا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صابه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بمرض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كوقيد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19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او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عواقبه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بينما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النتيجة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الموجبة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تعني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IQ"/>
                              </w:rPr>
                              <w:t xml:space="preserve"> ا</w:t>
                            </w:r>
                            <w:r w:rsidR="00306B6C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لا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صابه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الفعالة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بالمرض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والإصابة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بفايروس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كورونا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19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المستجد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.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يجب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ربط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الحالة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الطبية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والتاريخ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المرضي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مع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فحص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المسحة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او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الدم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48AA1" id="_x0000_s1028" type="#_x0000_t202" style="position:absolute;left:0;text-align:left;margin-left:268.35pt;margin-top:.85pt;width:255.6pt;height:110.55pt;flip:x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" filled="f" stroked="f">
                <v:textbox style="mso-fit-shape-to-text:t">
                  <w:txbxContent>
                    <w:p w14:paraId="3C185055" w14:textId="77777777" w:rsidR="0035370A" w:rsidRPr="0035370A" w:rsidRDefault="0035370A" w:rsidP="003537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</w:pP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النتيجة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السالبة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ل</w:t>
                      </w:r>
                      <w:r w:rsidR="00A30555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ا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تنفي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عدم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ال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  <w:lang w:bidi="ar-IQ"/>
                        </w:rPr>
                        <w:t>ا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صابه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بمرض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كوقيد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19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او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عواقبه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بينما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النتيجة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الموجبة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تعني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  <w:lang w:bidi="ar-IQ"/>
                        </w:rPr>
                        <w:t xml:space="preserve"> ا</w:t>
                      </w:r>
                      <w:r w:rsidR="00306B6C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لا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صابه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الفعالة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بالمرض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والإصابة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بفايروس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كورونا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19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المستجد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.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يجب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ربط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الحالة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الطبية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  <w:lang w:bidi="ar-IQ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والتاريخ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المرضي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مع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فحص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المسحة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او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>الدم</w:t>
                      </w:r>
                    </w:p>
                  </w:txbxContent>
                </v:textbox>
              </v:shape>
            </w:pict>
          </mc:Fallback>
        </mc:AlternateContent>
      </w:r>
      <w:r w:rsidR="0048109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217FF" wp14:editId="0F3F6FC0">
                <wp:simplePos x="0" y="0"/>
                <wp:positionH relativeFrom="column">
                  <wp:posOffset>-38101</wp:posOffset>
                </wp:positionH>
                <wp:positionV relativeFrom="paragraph">
                  <wp:posOffset>29845</wp:posOffset>
                </wp:positionV>
                <wp:extent cx="3743325" cy="666750"/>
                <wp:effectExtent l="0" t="0" r="0" b="0"/>
                <wp:wrapNone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433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B7760" w14:textId="77777777" w:rsidR="00C01773" w:rsidRDefault="00C01773" w:rsidP="00C0177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David,Bold" w:cs="David,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avid,Bold" w:cs="David,Bold"/>
                                <w:b/>
                                <w:bCs/>
                                <w:sz w:val="18"/>
                                <w:szCs w:val="18"/>
                              </w:rPr>
                              <w:t>NEGATIVE RESULT DOSE NOT EXCLUDE COVID-19 ANT ITS</w:t>
                            </w:r>
                          </w:p>
                          <w:p w14:paraId="630F6880" w14:textId="77777777" w:rsidR="00C01773" w:rsidRDefault="00C01773" w:rsidP="00C0177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David,Bold" w:cs="David,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avid,Bold" w:cs="David,Bold"/>
                                <w:b/>
                                <w:bCs/>
                                <w:sz w:val="18"/>
                                <w:szCs w:val="18"/>
                              </w:rPr>
                              <w:t>CONSEQUENCES WHILE POSITIVE RESULT MEANS ACTIVE</w:t>
                            </w:r>
                          </w:p>
                          <w:p w14:paraId="6128F367" w14:textId="77777777" w:rsidR="00C01773" w:rsidRDefault="00C01773" w:rsidP="00C0177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David,Bold" w:cs="David,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avid,Bold" w:cs="David,Bold"/>
                                <w:b/>
                                <w:bCs/>
                                <w:sz w:val="18"/>
                                <w:szCs w:val="18"/>
                              </w:rPr>
                              <w:t>INFECTION WITH SARS-CoV-19. MEDICAL EXAMINATION</w:t>
                            </w:r>
                          </w:p>
                          <w:p w14:paraId="7B0EAEC0" w14:textId="77777777" w:rsidR="00C01773" w:rsidRDefault="00C01773" w:rsidP="00C01773">
                            <w:pPr>
                              <w:bidi w:val="0"/>
                            </w:pPr>
                            <w:r>
                              <w:rPr>
                                <w:rFonts w:ascii="David,Bold" w:cs="David,Bold"/>
                                <w:b/>
                                <w:bCs/>
                                <w:sz w:val="18"/>
                                <w:szCs w:val="18"/>
                              </w:rPr>
                              <w:t>AND PATIENT HISTORY SHOULD BE CORRELATED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17FF" id="_x0000_s1029" type="#_x0000_t202" style="position:absolute;left:0;text-align:left;margin-left:-3pt;margin-top:2.35pt;width:294.75pt;height:5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" filled="f" stroked="f">
                <v:textbox>
                  <w:txbxContent>
                    <w:p w14:paraId="0EAB7760" w14:textId="77777777" w:rsidR="00C01773" w:rsidRDefault="00C01773" w:rsidP="00C0177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David,Bold" w:cs="David,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avid,Bold" w:cs="David,Bold"/>
                          <w:b/>
                          <w:bCs/>
                          <w:sz w:val="18"/>
                          <w:szCs w:val="18"/>
                        </w:rPr>
                        <w:t>NEGATIVE RESULT DOSE NOT EXCLUDE COVID-19 ANT ITS</w:t>
                      </w:r>
                    </w:p>
                    <w:p w14:paraId="630F6880" w14:textId="77777777" w:rsidR="00C01773" w:rsidRDefault="00C01773" w:rsidP="00C0177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David,Bold" w:cs="David,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avid,Bold" w:cs="David,Bold"/>
                          <w:b/>
                          <w:bCs/>
                          <w:sz w:val="18"/>
                          <w:szCs w:val="18"/>
                        </w:rPr>
                        <w:t>CONSEQUENCES WHILE POSITIVE RESULT MEANS ACTIVE</w:t>
                      </w:r>
                    </w:p>
                    <w:p w14:paraId="6128F367" w14:textId="77777777" w:rsidR="00C01773" w:rsidRDefault="00C01773" w:rsidP="00C0177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David,Bold" w:cs="David,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avid,Bold" w:cs="David,Bold"/>
                          <w:b/>
                          <w:bCs/>
                          <w:sz w:val="18"/>
                          <w:szCs w:val="18"/>
                        </w:rPr>
                        <w:t>INFECTION WITH SARS-CoV-19. MEDICAL EXAMINATION</w:t>
                      </w:r>
                    </w:p>
                    <w:p w14:paraId="7B0EAEC0" w14:textId="77777777" w:rsidR="00C01773" w:rsidRDefault="00C01773" w:rsidP="00C01773">
                      <w:pPr>
                        <w:bidi w:val="0"/>
                      </w:pPr>
                      <w:r>
                        <w:rPr>
                          <w:rFonts w:ascii="David,Bold" w:cs="David,Bold"/>
                          <w:b/>
                          <w:bCs/>
                          <w:sz w:val="18"/>
                          <w:szCs w:val="18"/>
                        </w:rPr>
                        <w:t>AND PATIENT HISTORY SHOULD BE CORRELATED</w:t>
                      </w:r>
                    </w:p>
                  </w:txbxContent>
                </v:textbox>
              </v:shape>
            </w:pict>
          </mc:Fallback>
        </mc:AlternateContent>
      </w:r>
    </w:p>
    <w:p w14:paraId="03FE1A7D" w14:textId="77777777" w:rsidR="0035370A" w:rsidRDefault="0035370A" w:rsidP="00853301">
      <w:pPr>
        <w:tabs>
          <w:tab w:val="left" w:pos="4065"/>
        </w:tabs>
        <w:bidi w:val="0"/>
        <w:rPr>
          <w:ins w:id="0" w:author="Maher" w:date="2021-01-20T16:47:00Z"/>
          <w:lang w:bidi="ar-IQ"/>
        </w:rPr>
      </w:pPr>
    </w:p>
    <w:p w14:paraId="464AE6F4" w14:textId="77777777" w:rsidR="00853301" w:rsidRPr="004C4BAB" w:rsidRDefault="0035370A" w:rsidP="00A30555">
      <w:pPr>
        <w:tabs>
          <w:tab w:val="left" w:pos="4065"/>
        </w:tabs>
        <w:bidi w:val="0"/>
        <w:spacing w:after="0" w:line="240" w:lineRule="auto"/>
        <w:rPr>
          <w:rFonts w:ascii="Times New Roman" w:hAnsi="Times New Roman" w:cs="Times New Roman"/>
          <w:lang w:bidi="ar-IQ"/>
        </w:rPr>
      </w:pPr>
      <w:r w:rsidRPr="004C4BAB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SWAB </w:t>
      </w:r>
      <w:r w:rsidRPr="004C4BAB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test (2019-nCoV)                          </w:t>
      </w:r>
      <w:r w:rsidR="004C4BAB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         </w:t>
      </w:r>
      <w:r w:rsidRPr="004C4BAB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    (</w:t>
      </w:r>
      <w:r w:rsidRPr="004C4BAB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E-gene, N-gene, </w:t>
      </w:r>
      <w:proofErr w:type="spellStart"/>
      <w:r w:rsidRPr="004C4BAB">
        <w:rPr>
          <w:rFonts w:ascii="Times New Roman" w:hAnsi="Times New Roman" w:cs="Times New Roman"/>
          <w:b/>
          <w:bCs/>
          <w:color w:val="FF0000"/>
          <w:sz w:val="21"/>
          <w:szCs w:val="21"/>
        </w:rPr>
        <w:t>RdRp</w:t>
      </w:r>
      <w:proofErr w:type="spellEnd"/>
      <w:r w:rsidRPr="004C4BAB">
        <w:rPr>
          <w:rFonts w:ascii="Times New Roman" w:hAnsi="Times New Roman" w:cs="Times New Roman"/>
          <w:b/>
          <w:bCs/>
          <w:color w:val="000000"/>
          <w:sz w:val="21"/>
          <w:szCs w:val="21"/>
        </w:rPr>
        <w:t>)</w:t>
      </w:r>
      <w:r w:rsidRPr="004C4BAB">
        <w:rPr>
          <w:rFonts w:ascii="Times New Roman" w:hAnsi="Times New Roman" w:cs="Times New Roman"/>
          <w:b/>
          <w:bCs/>
          <w:color w:val="000000"/>
          <w:sz w:val="25"/>
          <w:szCs w:val="25"/>
        </w:rPr>
        <w:t xml:space="preserve">     </w:t>
      </w:r>
      <w:r w:rsidR="004C4BAB">
        <w:rPr>
          <w:rFonts w:ascii="Times New Roman" w:hAnsi="Times New Roman" w:cs="Times New Roman"/>
          <w:b/>
          <w:bCs/>
          <w:color w:val="000000"/>
          <w:sz w:val="25"/>
          <w:szCs w:val="25"/>
        </w:rPr>
        <w:t xml:space="preserve">     </w:t>
      </w:r>
      <w:r w:rsidRPr="004C4BAB">
        <w:rPr>
          <w:rFonts w:ascii="Times New Roman" w:hAnsi="Times New Roman" w:cs="Times New Roman"/>
          <w:b/>
          <w:bCs/>
          <w:color w:val="000000"/>
          <w:sz w:val="25"/>
          <w:szCs w:val="25"/>
        </w:rPr>
        <w:t xml:space="preserve">             (2019-nCoV) </w:t>
      </w:r>
      <w:r w:rsidR="00A30555" w:rsidRPr="004C4BAB">
        <w:rPr>
          <w:rFonts w:ascii="Times New Roman" w:hAnsi="Times New Roman" w:cs="Times New Roman"/>
          <w:b/>
          <w:bCs/>
          <w:color w:val="000000"/>
          <w:sz w:val="25"/>
          <w:szCs w:val="25"/>
          <w:rtl/>
        </w:rPr>
        <w:t>فحص</w:t>
      </w:r>
      <w:r w:rsidR="00A30555" w:rsidRPr="004C4BAB">
        <w:rPr>
          <w:rFonts w:ascii="Times New Roman" w:hAnsi="Times New Roman" w:cs="Times New Roman"/>
          <w:b/>
          <w:bCs/>
          <w:color w:val="FF0000"/>
          <w:sz w:val="25"/>
          <w:szCs w:val="25"/>
          <w:rtl/>
        </w:rPr>
        <w:t xml:space="preserve"> </w:t>
      </w:r>
      <w:r w:rsidR="00A30555">
        <w:rPr>
          <w:rFonts w:ascii="Times New Roman" w:hAnsi="Times New Roman" w:cs="Times New Roman"/>
          <w:b/>
          <w:bCs/>
          <w:color w:val="FF0000"/>
          <w:sz w:val="25"/>
          <w:szCs w:val="25"/>
          <w:rtl/>
        </w:rPr>
        <w:t>مسح</w:t>
      </w:r>
      <w:r w:rsidR="00A30555">
        <w:rPr>
          <w:rFonts w:ascii="Times New Roman" w:hAnsi="Times New Roman" w:cs="Times New Roman" w:hint="cs"/>
          <w:b/>
          <w:bCs/>
          <w:color w:val="FF0000"/>
          <w:sz w:val="25"/>
          <w:szCs w:val="25"/>
          <w:rtl/>
        </w:rPr>
        <w:t>ة</w:t>
      </w:r>
    </w:p>
    <w:p w14:paraId="428B0BA9" w14:textId="77777777" w:rsidR="0035370A" w:rsidRPr="00A30555" w:rsidRDefault="0035370A" w:rsidP="00A30555">
      <w:pPr>
        <w:tabs>
          <w:tab w:val="left" w:pos="4065"/>
        </w:tabs>
        <w:bidi w:val="0"/>
        <w:spacing w:after="0" w:line="240" w:lineRule="auto"/>
        <w:rPr>
          <w:rFonts w:ascii="Times New Roman" w:hAnsi="Times New Roman" w:cs="Times New Roman"/>
          <w:b/>
          <w:bCs/>
          <w:lang w:bidi="ar-IQ"/>
        </w:rPr>
      </w:pPr>
      <w:r w:rsidRPr="00A30555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WE CERTIFY THAT A </w:t>
      </w:r>
      <w:r w:rsidRPr="00A30555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SWAB </w:t>
      </w:r>
      <w:r w:rsidRPr="00A30555">
        <w:rPr>
          <w:rFonts w:ascii="Times New Roman" w:hAnsi="Times New Roman" w:cs="Times New Roman"/>
          <w:b/>
          <w:bCs/>
          <w:color w:val="000000"/>
          <w:sz w:val="18"/>
          <w:szCs w:val="18"/>
        </w:rPr>
        <w:t>from THIS PERSON is</w:t>
      </w:r>
      <w:r w:rsidR="004C4BAB" w:rsidRPr="00A30555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                                                          </w:t>
      </w:r>
      <w:r w:rsidR="00A30555" w:rsidRPr="00A30555">
        <w:rPr>
          <w:rFonts w:ascii="Times New Roman" w:hAnsi="Times New Roman" w:cs="Times New Roman" w:hint="cs"/>
          <w:b/>
          <w:bCs/>
          <w:color w:val="000000"/>
          <w:sz w:val="18"/>
          <w:szCs w:val="18"/>
          <w:rtl/>
          <w:lang w:bidi="ar-IQ"/>
        </w:rPr>
        <w:t xml:space="preserve">الشخص اعلاه قد تم فحصها لمرض     </w:t>
      </w:r>
      <w:r w:rsidR="004C4BAB" w:rsidRPr="00A30555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="00A30555" w:rsidRPr="00A30555">
        <w:rPr>
          <w:rFonts w:ascii="Times New Roman" w:hAnsi="Times New Roman" w:cs="Times New Roman" w:hint="cs"/>
          <w:b/>
          <w:bCs/>
          <w:color w:val="000000"/>
          <w:sz w:val="21"/>
          <w:szCs w:val="21"/>
          <w:rtl/>
        </w:rPr>
        <w:t xml:space="preserve">نؤكد ان </w:t>
      </w:r>
      <w:r w:rsidR="00A30555" w:rsidRPr="00A30555">
        <w:rPr>
          <w:rFonts w:ascii="Times New Roman" w:hAnsi="Times New Roman" w:cs="Times New Roman" w:hint="cs"/>
          <w:b/>
          <w:bCs/>
          <w:color w:val="FF0000"/>
          <w:sz w:val="21"/>
          <w:szCs w:val="21"/>
          <w:rtl/>
        </w:rPr>
        <w:t xml:space="preserve">مسحة </w:t>
      </w:r>
    </w:p>
    <w:p w14:paraId="6B4B373F" w14:textId="77777777" w:rsidR="004C4BAB" w:rsidRPr="004C4BAB" w:rsidRDefault="004C4BAB" w:rsidP="004C4BAB">
      <w:pPr>
        <w:tabs>
          <w:tab w:val="left" w:pos="4065"/>
        </w:tabs>
        <w:bidi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4C4BAB">
        <w:rPr>
          <w:rFonts w:ascii="Times New Roman" w:hAnsi="Times New Roman" w:cs="Times New Roman"/>
          <w:b/>
          <w:bCs/>
          <w:sz w:val="18"/>
          <w:szCs w:val="18"/>
        </w:rPr>
        <w:t>tested</w:t>
      </w:r>
      <w:proofErr w:type="gramEnd"/>
      <w:r w:rsidRPr="004C4BAB">
        <w:rPr>
          <w:rFonts w:ascii="Times New Roman" w:hAnsi="Times New Roman" w:cs="Times New Roman"/>
          <w:b/>
          <w:bCs/>
          <w:sz w:val="18"/>
          <w:szCs w:val="18"/>
        </w:rPr>
        <w:t xml:space="preserve"> for COVID-19 BY (real time-PCR)                                                                     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     </w:t>
      </w:r>
      <w:r w:rsidRPr="004C4BAB">
        <w:rPr>
          <w:rFonts w:ascii="Times New Roman" w:hAnsi="Times New Roman" w:cs="Times New Roman"/>
          <w:b/>
          <w:bCs/>
          <w:sz w:val="18"/>
          <w:szCs w:val="18"/>
        </w:rPr>
        <w:t xml:space="preserve">               ( real time-PCR ) </w:t>
      </w:r>
      <w:r w:rsidRPr="004C4BAB">
        <w:rPr>
          <w:rFonts w:ascii="Times New Roman" w:hAnsi="Times New Roman" w:cs="Times New Roman"/>
          <w:b/>
          <w:bCs/>
          <w:sz w:val="21"/>
          <w:szCs w:val="21"/>
          <w:rtl/>
        </w:rPr>
        <w:t>بطريقة</w:t>
      </w:r>
      <w:r w:rsidRPr="004C4BAB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4C4BAB">
        <w:rPr>
          <w:rFonts w:ascii="Times New Roman" w:hAnsi="Times New Roman" w:cs="Times New Roman"/>
          <w:b/>
          <w:bCs/>
          <w:sz w:val="18"/>
          <w:szCs w:val="18"/>
        </w:rPr>
        <w:t>COVID-19</w:t>
      </w:r>
    </w:p>
    <w:p w14:paraId="3F935875" w14:textId="77777777" w:rsidR="004C4BAB" w:rsidRPr="00A30555" w:rsidRDefault="004C4BAB" w:rsidP="00A30555">
      <w:pPr>
        <w:tabs>
          <w:tab w:val="left" w:pos="4065"/>
        </w:tabs>
        <w:bidi w:val="0"/>
        <w:spacing w:after="0" w:line="240" w:lineRule="auto"/>
        <w:rPr>
          <w:lang w:bidi="ar-IQ"/>
        </w:rPr>
      </w:pPr>
      <w:r w:rsidRPr="004C4BAB">
        <w:rPr>
          <w:rFonts w:ascii="TimesNewRoman,Bold" w:cs="TimesNewRoman,Bold"/>
          <w:b/>
          <w:bCs/>
          <w:noProof/>
          <w:sz w:val="21"/>
          <w:szCs w:val="21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ED1A0" wp14:editId="40AC956E">
                <wp:simplePos x="0" y="0"/>
                <wp:positionH relativeFrom="column">
                  <wp:posOffset>2333625</wp:posOffset>
                </wp:positionH>
                <wp:positionV relativeFrom="paragraph">
                  <wp:posOffset>146050</wp:posOffset>
                </wp:positionV>
                <wp:extent cx="2419350" cy="409575"/>
                <wp:effectExtent l="0" t="0" r="19050" b="28575"/>
                <wp:wrapNone/>
                <wp:docPr id="1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193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4E444" w14:textId="573BAE93" w:rsidR="004C4BAB" w:rsidRPr="00306B6C" w:rsidRDefault="00EB6C1B" w:rsidP="00EB6C1B">
                            <w:pPr>
                              <w:bidi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+++INS result +++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D1A0" id="_x0000_s1030" type="#_x0000_t202" style="position:absolute;margin-left:183.75pt;margin-top:11.5pt;width:190.5pt;height:32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" filled="f" strokecolor="#0070c0">
                <v:textbox>
                  <w:txbxContent>
                    <w:p w14:paraId="71F4E444" w14:textId="573BAE93" w:rsidR="004C4BAB" w:rsidRPr="00306B6C" w:rsidRDefault="00EB6C1B" w:rsidP="00EB6C1B">
                      <w:pPr>
                        <w:bidi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+++INS result +++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,Bold" w:cs="TimesNewRoman,Bold"/>
          <w:b/>
          <w:bCs/>
          <w:sz w:val="21"/>
          <w:szCs w:val="21"/>
        </w:rPr>
        <w:t xml:space="preserve">TEST INTERPRETATION RESULT                                                                                                </w:t>
      </w:r>
      <w:r w:rsidR="00A30555">
        <w:rPr>
          <w:rFonts w:ascii="Arial,Bold" w:cs="Arial,Bold" w:hint="cs"/>
          <w:b/>
          <w:bCs/>
          <w:sz w:val="29"/>
          <w:szCs w:val="29"/>
          <w:rtl/>
        </w:rPr>
        <w:t xml:space="preserve">نتيجة </w:t>
      </w:r>
      <w:r>
        <w:rPr>
          <w:rFonts w:ascii="Arial,Bold" w:cs="Arial,Bold" w:hint="cs"/>
          <w:b/>
          <w:bCs/>
          <w:sz w:val="29"/>
          <w:szCs w:val="29"/>
          <w:rtl/>
        </w:rPr>
        <w:t>الفحص</w:t>
      </w:r>
      <w:r w:rsidR="00A30555" w:rsidRPr="00A30555">
        <w:rPr>
          <w:rFonts w:ascii="Arial,Bold" w:cs="Arial,Bold" w:hint="cs"/>
          <w:b/>
          <w:bCs/>
          <w:sz w:val="29"/>
          <w:szCs w:val="29"/>
          <w:rtl/>
        </w:rPr>
        <w:t xml:space="preserve"> </w:t>
      </w:r>
    </w:p>
    <w:p w14:paraId="12B561FD" w14:textId="77777777" w:rsidR="00910379" w:rsidRDefault="00910379" w:rsidP="004C4BAB">
      <w:pPr>
        <w:tabs>
          <w:tab w:val="left" w:pos="4065"/>
        </w:tabs>
        <w:bidi w:val="0"/>
        <w:rPr>
          <w:lang w:bidi="ar-IQ"/>
        </w:rPr>
      </w:pPr>
    </w:p>
    <w:p w14:paraId="537CE673" w14:textId="77777777" w:rsidR="00910379" w:rsidRPr="00306B6C" w:rsidRDefault="00306B6C" w:rsidP="00910379">
      <w:pPr>
        <w:bidi w:val="0"/>
        <w:rPr>
          <w:lang w:bidi="ar-IQ"/>
        </w:rPr>
      </w:pPr>
      <w:r w:rsidRPr="00306B6C"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D808B" wp14:editId="64072B7F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6610350" cy="1403985"/>
                <wp:effectExtent l="0" t="0" r="19050" b="20955"/>
                <wp:wrapNone/>
                <wp:docPr id="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10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DF2FE" w14:textId="5FE99BF4" w:rsidR="00910379" w:rsidRPr="00CD7E83" w:rsidRDefault="00910379" w:rsidP="00CD7E83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149C1A"/>
                              </w:rPr>
                            </w:pPr>
                            <w:r w:rsidRPr="00CD7E83">
                              <w:rPr>
                                <w:rFonts w:ascii="TimesNewRoman,Bold" w:cs="TimesNewRoman,Bold"/>
                                <w:b/>
                                <w:bCs/>
                                <w:color w:val="149C1A"/>
                                <w:sz w:val="23"/>
                                <w:szCs w:val="23"/>
                              </w:rPr>
                              <w:t xml:space="preserve">NO 2019 Novel Coronavirus (2019-nCov) RNA was detected in the </w:t>
                            </w:r>
                            <w:proofErr w:type="gramStart"/>
                            <w:r w:rsidRPr="00CD7E83">
                              <w:rPr>
                                <w:rFonts w:ascii="TimesNewRoman,Bold" w:cs="TimesNewRoman,Bold"/>
                                <w:b/>
                                <w:bCs/>
                                <w:color w:val="149C1A"/>
                                <w:sz w:val="23"/>
                                <w:szCs w:val="23"/>
                              </w:rPr>
                              <w:t>specimen ,and</w:t>
                            </w:r>
                            <w:proofErr w:type="gramEnd"/>
                            <w:r w:rsidR="00CD7E83" w:rsidRPr="00CD7E83">
                              <w:rPr>
                                <w:color w:val="149C1A"/>
                              </w:rPr>
                              <w:t xml:space="preserve"> </w:t>
                            </w:r>
                            <w:r w:rsidRPr="00CD7E83">
                              <w:rPr>
                                <w:rFonts w:ascii="TimesNewRoman,Bold" w:cs="TimesNewRoman,Bold"/>
                                <w:b/>
                                <w:bCs/>
                                <w:color w:val="149C1A"/>
                                <w:sz w:val="23"/>
                                <w:szCs w:val="23"/>
                              </w:rPr>
                              <w:t>the concentration was lower than the sensitivity of the kit.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D808B" id="_x0000_s1031" type="#_x0000_t202" style="position:absolute;margin-left:0;margin-top:17.3pt;width:520.5pt;height:110.55pt;flip:x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">
                <v:textbox style="mso-fit-shape-to-text:t">
                  <w:txbxContent>
                    <w:p w14:paraId="56CDF2FE" w14:textId="5FE99BF4" w:rsidR="00910379" w:rsidRPr="00CD7E83" w:rsidRDefault="00910379" w:rsidP="00CD7E83">
                      <w:pPr>
                        <w:bidi w:val="0"/>
                        <w:spacing w:after="0" w:line="240" w:lineRule="auto"/>
                        <w:jc w:val="center"/>
                        <w:rPr>
                          <w:color w:val="149C1A"/>
                        </w:rPr>
                      </w:pPr>
                      <w:r w:rsidRPr="00CD7E83">
                        <w:rPr>
                          <w:rFonts w:ascii="TimesNewRoman,Bold" w:cs="TimesNewRoman,Bold"/>
                          <w:b/>
                          <w:bCs/>
                          <w:color w:val="149C1A"/>
                          <w:sz w:val="23"/>
                          <w:szCs w:val="23"/>
                        </w:rPr>
                        <w:t xml:space="preserve">NO 2019 Novel Coronavirus (2019-nCov) RNA was detected in the </w:t>
                      </w:r>
                      <w:proofErr w:type="gramStart"/>
                      <w:r w:rsidRPr="00CD7E83">
                        <w:rPr>
                          <w:rFonts w:ascii="TimesNewRoman,Bold" w:cs="TimesNewRoman,Bold"/>
                          <w:b/>
                          <w:bCs/>
                          <w:color w:val="149C1A"/>
                          <w:sz w:val="23"/>
                          <w:szCs w:val="23"/>
                        </w:rPr>
                        <w:t>specimen ,and</w:t>
                      </w:r>
                      <w:proofErr w:type="gramEnd"/>
                      <w:r w:rsidR="00CD7E83" w:rsidRPr="00CD7E83">
                        <w:rPr>
                          <w:color w:val="149C1A"/>
                        </w:rPr>
                        <w:t xml:space="preserve"> </w:t>
                      </w:r>
                      <w:r w:rsidRPr="00CD7E83">
                        <w:rPr>
                          <w:rFonts w:ascii="TimesNewRoman,Bold" w:cs="TimesNewRoman,Bold"/>
                          <w:b/>
                          <w:bCs/>
                          <w:color w:val="149C1A"/>
                          <w:sz w:val="23"/>
                          <w:szCs w:val="23"/>
                        </w:rPr>
                        <w:t>the concentration was lower than the sensitivity of the kit.</w:t>
                      </w:r>
                    </w:p>
                  </w:txbxContent>
                </v:textbox>
              </v:shape>
            </w:pict>
          </mc:Fallback>
        </mc:AlternateContent>
      </w:r>
    </w:p>
    <w:p w14:paraId="79A1A4D0" w14:textId="77777777" w:rsidR="00306B6C" w:rsidRPr="00910379" w:rsidRDefault="00306B6C" w:rsidP="00306B6C">
      <w:pPr>
        <w:bidi w:val="0"/>
        <w:rPr>
          <w:lang w:bidi="ar-IQ"/>
        </w:rPr>
      </w:pPr>
    </w:p>
    <w:p w14:paraId="493CB400" w14:textId="77777777" w:rsidR="00910379" w:rsidRPr="00A30555" w:rsidRDefault="00910379" w:rsidP="00910379">
      <w:pPr>
        <w:bidi w:val="0"/>
        <w:rPr>
          <w:sz w:val="6"/>
          <w:szCs w:val="6"/>
          <w:lang w:bidi="ar-IQ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328"/>
      </w:tblGrid>
      <w:tr w:rsidR="00CD7E83" w14:paraId="0B37DA4B" w14:textId="77777777" w:rsidTr="004E7700">
        <w:trPr>
          <w:trHeight w:val="432"/>
        </w:trPr>
        <w:tc>
          <w:tcPr>
            <w:tcW w:w="5328" w:type="dxa"/>
            <w:tcBorders>
              <w:bottom w:val="single" w:sz="4" w:space="0" w:color="auto"/>
            </w:tcBorders>
          </w:tcPr>
          <w:p w14:paraId="34B6ED14" w14:textId="3A25781A" w:rsidR="00CD7E83" w:rsidRPr="004E7700" w:rsidRDefault="00CD7E83" w:rsidP="00CD7E83">
            <w:pPr>
              <w:pStyle w:val="Heading1"/>
              <w:outlineLvl w:val="0"/>
              <w:rPr>
                <w:rFonts w:ascii="Arial,Bold" w:cs="Arial,Bold"/>
                <w:b/>
                <w:bCs/>
                <w:color w:val="FF0000"/>
                <w:sz w:val="18"/>
                <w:szCs w:val="18"/>
                <w:rtl/>
              </w:rPr>
            </w:pP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>استخدم</w:t>
            </w:r>
            <w:r w:rsidRPr="004E7700">
              <w:rPr>
                <w:rFonts w:ascii="Arial,Bold" w:cs="Arial,Bold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>تطبيق</w:t>
            </w:r>
            <w:r w:rsidRPr="004E7700">
              <w:rPr>
                <w:rFonts w:ascii="Arial,Bold" w:cs="Arial,Bold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>الموبايل</w:t>
            </w:r>
            <w:r w:rsidRPr="004E7700">
              <w:rPr>
                <w:rFonts w:ascii="Arial,Bold" w:cs="Arial,Bold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>لمسح</w:t>
            </w:r>
            <w:r w:rsidRPr="004E7700">
              <w:rPr>
                <w:rFonts w:ascii="Arial,Bold" w:cs="Arial,Bold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>البار كود</w:t>
            </w:r>
            <w:r w:rsidRPr="004E7700">
              <w:rPr>
                <w:rFonts w:ascii="Arial,Bold" w:cs="Arial,Bold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>للتأكد</w:t>
            </w:r>
            <w:r w:rsidRPr="004E7700">
              <w:rPr>
                <w:rFonts w:ascii="Arial,Bold" w:cs="Arial,Bold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>من</w:t>
            </w:r>
            <w:r w:rsidRPr="004E7700">
              <w:rPr>
                <w:rFonts w:ascii="Arial,Bold" w:cs="Arial,Bold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>صحة</w:t>
            </w:r>
            <w:r w:rsidRPr="004E7700">
              <w:rPr>
                <w:rFonts w:ascii="Arial,Bold" w:cs="Arial,Bold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>التقرير</w:t>
            </w:r>
          </w:p>
        </w:tc>
        <w:tc>
          <w:tcPr>
            <w:tcW w:w="5328" w:type="dxa"/>
            <w:tcBorders>
              <w:bottom w:val="single" w:sz="4" w:space="0" w:color="auto"/>
            </w:tcBorders>
          </w:tcPr>
          <w:p w14:paraId="68B1E1FF" w14:textId="652F5D47" w:rsidR="00CD7E83" w:rsidRPr="004E7700" w:rsidRDefault="00CD7E83" w:rsidP="00CD7E83">
            <w:pPr>
              <w:pStyle w:val="Heading1"/>
              <w:jc w:val="right"/>
              <w:outlineLvl w:val="0"/>
              <w:rPr>
                <w:rFonts w:ascii="Arial,Bold" w:cs="Arial,Bold"/>
                <w:b/>
                <w:bCs/>
                <w:color w:val="FF0000"/>
                <w:sz w:val="18"/>
                <w:szCs w:val="18"/>
                <w:rtl/>
              </w:rPr>
            </w:pPr>
            <w:r w:rsidRPr="004E7700">
              <w:rPr>
                <w:rFonts w:ascii="TimesNewRoman,Bold" w:cs="TimesNewRoman,Bold"/>
                <w:b/>
                <w:bCs/>
                <w:color w:val="FF0000"/>
                <w:sz w:val="20"/>
                <w:szCs w:val="20"/>
              </w:rPr>
              <w:t xml:space="preserve">Use the mobile application to </w:t>
            </w:r>
            <w:proofErr w:type="gramStart"/>
            <w:r w:rsidRPr="004E7700">
              <w:rPr>
                <w:rFonts w:ascii="TimesNewRoman,Bold" w:cs="TimesNewRoman,Bold"/>
                <w:b/>
                <w:bCs/>
                <w:color w:val="FF0000"/>
                <w:sz w:val="20"/>
                <w:szCs w:val="20"/>
              </w:rPr>
              <w:t>Scan</w:t>
            </w:r>
            <w:proofErr w:type="gramEnd"/>
            <w:r w:rsidRPr="004E7700">
              <w:rPr>
                <w:rFonts w:ascii="TimesNewRoman,Bold" w:cs="TimesNewRoman,Bold"/>
                <w:b/>
                <w:bCs/>
                <w:color w:val="FF0000"/>
                <w:sz w:val="20"/>
                <w:szCs w:val="20"/>
              </w:rPr>
              <w:t xml:space="preserve"> the QR code</w:t>
            </w:r>
          </w:p>
        </w:tc>
      </w:tr>
      <w:tr w:rsidR="004E7700" w14:paraId="27366D0A" w14:textId="77777777" w:rsidTr="004E7700">
        <w:trPr>
          <w:trHeight w:val="432"/>
        </w:trPr>
        <w:tc>
          <w:tcPr>
            <w:tcW w:w="5328" w:type="dxa"/>
            <w:tcBorders>
              <w:top w:val="single" w:sz="4" w:space="0" w:color="auto"/>
              <w:bottom w:val="nil"/>
            </w:tcBorders>
          </w:tcPr>
          <w:p w14:paraId="3A4A409B" w14:textId="1783A796" w:rsidR="004E7700" w:rsidRPr="004E7700" w:rsidRDefault="004E7700" w:rsidP="004E7700">
            <w:pPr>
              <w:pStyle w:val="Heading1"/>
              <w:outlineLvl w:val="0"/>
              <w:rPr>
                <w:rFonts w:ascii="Arial,Bold" w:cs="Arial,Bold" w:hint="cs"/>
                <w:b/>
                <w:bCs/>
                <w:color w:val="149C1A"/>
                <w:sz w:val="18"/>
                <w:szCs w:val="18"/>
                <w:rtl/>
              </w:rPr>
            </w:pPr>
            <w:r w:rsidRPr="004E7700">
              <w:rPr>
                <w:rFonts w:ascii="Times New Roman" w:hAnsi="Times New Roman" w:cs="Times New Roman"/>
                <w:b/>
                <w:bCs/>
                <w:color w:val="149C1A"/>
                <w:sz w:val="16"/>
                <w:szCs w:val="16"/>
                <w:rtl/>
              </w:rPr>
              <w:t>الت</w:t>
            </w:r>
            <w:r>
              <w:rPr>
                <w:rFonts w:ascii="Times New Roman" w:hAnsi="Times New Roman" w:cs="Times New Roman" w:hint="cs"/>
                <w:b/>
                <w:bCs/>
                <w:color w:val="149C1A"/>
                <w:sz w:val="16"/>
                <w:szCs w:val="16"/>
                <w:rtl/>
                <w:lang w:bidi="ar-IQ"/>
              </w:rPr>
              <w:t>اخر</w:t>
            </w:r>
            <w:r w:rsidRPr="004E7700">
              <w:rPr>
                <w:rFonts w:ascii="Times New Roman" w:hAnsi="Times New Roman" w:cs="Times New Roman"/>
                <w:b/>
                <w:bCs/>
                <w:color w:val="149C1A"/>
                <w:sz w:val="16"/>
                <w:szCs w:val="16"/>
                <w:rtl/>
              </w:rPr>
              <w:t xml:space="preserve"> في مواعيد السفر ليست مسؤوليتنا</w:t>
            </w:r>
          </w:p>
        </w:tc>
        <w:tc>
          <w:tcPr>
            <w:tcW w:w="5328" w:type="dxa"/>
            <w:tcBorders>
              <w:top w:val="single" w:sz="4" w:space="0" w:color="auto"/>
              <w:bottom w:val="nil"/>
            </w:tcBorders>
          </w:tcPr>
          <w:p w14:paraId="4D9D50ED" w14:textId="473BDE41" w:rsidR="004E7700" w:rsidRPr="004E7700" w:rsidRDefault="004E7700" w:rsidP="00CD7E83">
            <w:pPr>
              <w:pStyle w:val="Heading1"/>
              <w:jc w:val="right"/>
              <w:outlineLvl w:val="0"/>
              <w:rPr>
                <w:rFonts w:ascii="TimesNewRoman,Bold" w:cs="TimesNewRoman,Bold"/>
                <w:b/>
                <w:bCs/>
                <w:color w:val="149C1A"/>
                <w:sz w:val="20"/>
                <w:szCs w:val="20"/>
              </w:rPr>
            </w:pPr>
            <w:r w:rsidRPr="004E7700">
              <w:rPr>
                <w:rFonts w:ascii="Times New Roman" w:hAnsi="Times New Roman" w:cs="Times New Roman"/>
                <w:b/>
                <w:bCs/>
                <w:color w:val="149C1A"/>
                <w:sz w:val="16"/>
                <w:szCs w:val="16"/>
              </w:rPr>
              <w:t>TRAVEL DATE CHANGES IS NOT OUR RESPONSIBILITY</w:t>
            </w:r>
          </w:p>
        </w:tc>
      </w:tr>
    </w:tbl>
    <w:p w14:paraId="1939E7FB" w14:textId="557A131B" w:rsidR="00DA0FE1" w:rsidRPr="004E7700" w:rsidRDefault="00910379" w:rsidP="004E7700">
      <w:pPr>
        <w:bidi w:val="0"/>
        <w:rPr>
          <w:rFonts w:ascii="Times New Roman" w:hAnsi="Times New Roman" w:cs="Times New Roman"/>
          <w:sz w:val="16"/>
          <w:szCs w:val="16"/>
          <w:lang w:bidi="ar-IQ"/>
        </w:rPr>
      </w:pPr>
      <w:r w:rsidRPr="004E7700">
        <w:rPr>
          <w:rFonts w:ascii="Times New Roman" w:hAnsi="Times New Roman" w:cs="Times New Roman"/>
          <w:b/>
          <w:bCs/>
          <w:color w:val="FF0000"/>
          <w:sz w:val="16"/>
          <w:szCs w:val="16"/>
        </w:rPr>
        <w:t xml:space="preserve">                              </w:t>
      </w:r>
    </w:p>
    <w:p w14:paraId="3264163F" w14:textId="7060F70D" w:rsidR="00910379" w:rsidRPr="00534E2A" w:rsidRDefault="006826A3" w:rsidP="00534E2A">
      <w:pPr>
        <w:bidi w:val="0"/>
        <w:jc w:val="center"/>
        <w:rPr>
          <w:rFonts w:cs="TimesNewRoman,Bold"/>
          <w:b/>
          <w:bCs/>
          <w:sz w:val="21"/>
          <w:szCs w:val="21"/>
        </w:rPr>
      </w:pPr>
      <w:r w:rsidRPr="006826A3">
        <w:rPr>
          <w:rFonts w:cs="TimesNewRoman,Bold"/>
          <w:b/>
          <w:bCs/>
          <w:sz w:val="21"/>
          <w:szCs w:val="21"/>
        </w:rPr>
        <w:t xml:space="preserve">+++IMAGE </w:t>
      </w:r>
      <w:proofErr w:type="spellStart"/>
      <w:r w:rsidRPr="006826A3">
        <w:rPr>
          <w:rFonts w:cs="TimesNewRoman,Bold"/>
          <w:b/>
          <w:bCs/>
          <w:sz w:val="21"/>
          <w:szCs w:val="21"/>
        </w:rPr>
        <w:t>qrCode</w:t>
      </w:r>
      <w:proofErr w:type="spellEnd"/>
      <w:r w:rsidRPr="006826A3">
        <w:rPr>
          <w:rFonts w:cs="TimesNewRoman,Bold"/>
          <w:b/>
          <w:bCs/>
          <w:sz w:val="21"/>
          <w:szCs w:val="21"/>
        </w:rPr>
        <w:t>(project.url)+++</w:t>
      </w:r>
      <w:bookmarkStart w:id="1" w:name="_GoBack"/>
      <w:bookmarkEnd w:id="1"/>
      <w:r w:rsidR="00B46B16">
        <w:rPr>
          <w:rFonts w:ascii="TimesNewRoman,Bold" w:cs="TimesNewRoman,Bold"/>
          <w:b/>
          <w:bCs/>
          <w:sz w:val="21"/>
          <w:szCs w:val="21"/>
        </w:rPr>
        <w:t xml:space="preserve">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2"/>
        <w:gridCol w:w="3552"/>
        <w:gridCol w:w="3552"/>
      </w:tblGrid>
      <w:tr w:rsidR="006826A3" w14:paraId="68778CD7" w14:textId="77777777" w:rsidTr="006826A3">
        <w:tc>
          <w:tcPr>
            <w:tcW w:w="3552" w:type="dxa"/>
          </w:tcPr>
          <w:p w14:paraId="09273DCF" w14:textId="42D6B76F" w:rsidR="006826A3" w:rsidRDefault="006826A3" w:rsidP="006826A3">
            <w:pPr>
              <w:bidi w:val="0"/>
              <w:jc w:val="center"/>
              <w:rPr>
                <w:sz w:val="20"/>
                <w:szCs w:val="20"/>
                <w:lang w:bidi="ar-IQ"/>
              </w:rPr>
            </w:pPr>
            <w:r>
              <w:rPr>
                <w:rFonts w:ascii="TimesNewRoman,Bold" w:cs="TimesNewRoman,Bold"/>
                <w:b/>
                <w:bCs/>
                <w:sz w:val="21"/>
                <w:szCs w:val="21"/>
              </w:rPr>
              <w:t>Director</w:t>
            </w:r>
          </w:p>
        </w:tc>
        <w:tc>
          <w:tcPr>
            <w:tcW w:w="3552" w:type="dxa"/>
          </w:tcPr>
          <w:p w14:paraId="417AD95C" w14:textId="3715016E" w:rsidR="006826A3" w:rsidRDefault="006826A3" w:rsidP="006826A3">
            <w:pPr>
              <w:bidi w:val="0"/>
              <w:jc w:val="center"/>
              <w:rPr>
                <w:sz w:val="20"/>
                <w:szCs w:val="20"/>
                <w:lang w:bidi="ar-IQ"/>
              </w:rPr>
            </w:pPr>
          </w:p>
        </w:tc>
        <w:tc>
          <w:tcPr>
            <w:tcW w:w="3552" w:type="dxa"/>
          </w:tcPr>
          <w:p w14:paraId="20F169E0" w14:textId="1430D008" w:rsidR="006826A3" w:rsidRDefault="006826A3" w:rsidP="006826A3">
            <w:pPr>
              <w:bidi w:val="0"/>
              <w:jc w:val="center"/>
              <w:rPr>
                <w:sz w:val="20"/>
                <w:szCs w:val="20"/>
                <w:lang w:bidi="ar-IQ"/>
              </w:rPr>
            </w:pPr>
            <w:r>
              <w:rPr>
                <w:rFonts w:ascii="TimesNewRoman,Bold" w:cs="TimesNewRoman,Bold"/>
                <w:b/>
                <w:bCs/>
                <w:sz w:val="21"/>
                <w:szCs w:val="21"/>
              </w:rPr>
              <w:t>Authorization</w:t>
            </w:r>
          </w:p>
        </w:tc>
      </w:tr>
    </w:tbl>
    <w:p w14:paraId="7053D8F7" w14:textId="77777777" w:rsidR="006826A3" w:rsidRPr="00B46B16" w:rsidRDefault="006826A3" w:rsidP="006826A3">
      <w:pPr>
        <w:bidi w:val="0"/>
        <w:rPr>
          <w:sz w:val="20"/>
          <w:szCs w:val="20"/>
          <w:lang w:bidi="ar-IQ"/>
        </w:rPr>
      </w:pPr>
    </w:p>
    <w:sectPr w:rsidR="006826A3" w:rsidRPr="00B46B16" w:rsidSect="00073D1F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80" w:right="746" w:bottom="1440" w:left="720" w:header="288" w:footer="720" w:gutter="0"/>
      <w:pgBorders w:offsetFrom="page">
        <w:top w:val="basicThinLines" w:sz="3" w:space="24" w:color="auto"/>
        <w:left w:val="basicThinLines" w:sz="3" w:space="24" w:color="auto"/>
        <w:bottom w:val="basicThinLines" w:sz="3" w:space="24" w:color="auto"/>
        <w:right w:val="basicThinLines" w:sz="3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3E499" w14:textId="77777777" w:rsidR="0039744F" w:rsidRDefault="0039744F" w:rsidP="00F24A7A">
      <w:pPr>
        <w:spacing w:after="0" w:line="240" w:lineRule="auto"/>
      </w:pPr>
      <w:r>
        <w:separator/>
      </w:r>
    </w:p>
  </w:endnote>
  <w:endnote w:type="continuationSeparator" w:id="0">
    <w:p w14:paraId="35E57630" w14:textId="77777777" w:rsidR="0039744F" w:rsidRDefault="0039744F" w:rsidP="00F2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David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80764" w14:textId="678F3B08" w:rsidR="00F24A7A" w:rsidRDefault="00DA6EB8" w:rsidP="006826A3">
    <w:pPr>
      <w:pStyle w:val="Footer"/>
      <w:rPr>
        <w:rtl/>
      </w:rPr>
    </w:pPr>
    <w:r>
      <w:rPr>
        <w:rFonts w:ascii="TimesNewRoman,Bold" w:cs="TimesNewRoman,Bold" w:hint="cs"/>
        <w:b/>
        <w:bCs/>
        <w:sz w:val="21"/>
        <w:szCs w:val="21"/>
        <w:rtl/>
      </w:rPr>
      <w:t>لل</w:t>
    </w:r>
    <w:r w:rsidR="008506BA">
      <w:rPr>
        <w:rFonts w:ascii="TimesNewRoman,Bold" w:cs="TimesNewRoman,Bold" w:hint="cs"/>
        <w:b/>
        <w:bCs/>
        <w:sz w:val="21"/>
        <w:szCs w:val="21"/>
        <w:rtl/>
      </w:rPr>
      <w:t>ا</w:t>
    </w:r>
    <w:r>
      <w:rPr>
        <w:rFonts w:ascii="TimesNewRoman,Bold" w:cs="TimesNewRoman,Bold" w:hint="cs"/>
        <w:b/>
        <w:bCs/>
        <w:sz w:val="21"/>
        <w:szCs w:val="21"/>
        <w:rtl/>
      </w:rPr>
      <w:t>ستفسار</w:t>
    </w:r>
    <w:r>
      <w:rPr>
        <w:rFonts w:ascii="TimesNewRoman,Bold" w:cs="TimesNewRoman,Bold"/>
        <w:b/>
        <w:bCs/>
        <w:sz w:val="21"/>
        <w:szCs w:val="21"/>
      </w:rPr>
      <w:t xml:space="preserve"> - </w:t>
    </w:r>
    <w:r>
      <w:rPr>
        <w:rFonts w:ascii="TimesNewRoman,Bold" w:cs="TimesNewRoman,Bold" w:hint="cs"/>
        <w:b/>
        <w:bCs/>
        <w:sz w:val="21"/>
        <w:szCs w:val="21"/>
        <w:rtl/>
      </w:rPr>
      <w:t>رقم</w:t>
    </w:r>
    <w:r>
      <w:rPr>
        <w:rFonts w:ascii="TimesNewRoman,Bold" w:cs="TimesNewRoman,Bold"/>
        <w:b/>
        <w:bCs/>
        <w:sz w:val="21"/>
        <w:szCs w:val="21"/>
      </w:rPr>
      <w:t xml:space="preserve"> </w:t>
    </w:r>
    <w:r>
      <w:rPr>
        <w:rFonts w:ascii="TimesNewRoman,Bold" w:cs="TimesNewRoman,Bold" w:hint="cs"/>
        <w:b/>
        <w:bCs/>
        <w:sz w:val="21"/>
        <w:szCs w:val="21"/>
        <w:rtl/>
      </w:rPr>
      <w:t>موبايل</w:t>
    </w:r>
    <w:r>
      <w:rPr>
        <w:rFonts w:ascii="TimesNewRoman,Bold" w:cs="TimesNewRoman,Bold"/>
        <w:b/>
        <w:bCs/>
        <w:sz w:val="21"/>
        <w:szCs w:val="21"/>
      </w:rPr>
      <w:t xml:space="preserve"> </w:t>
    </w:r>
    <w:r>
      <w:rPr>
        <w:rFonts w:ascii="TimesNewRoman,Bold" w:cs="TimesNewRoman,Bold" w:hint="cs"/>
        <w:b/>
        <w:bCs/>
        <w:sz w:val="21"/>
        <w:szCs w:val="21"/>
        <w:rtl/>
      </w:rPr>
      <w:t>مركز</w:t>
    </w:r>
    <w:r>
      <w:rPr>
        <w:rFonts w:ascii="TimesNewRoman,Bold" w:cs="TimesNewRoman,Bold"/>
        <w:b/>
        <w:bCs/>
        <w:sz w:val="21"/>
        <w:szCs w:val="21"/>
      </w:rPr>
      <w:t xml:space="preserve"> </w:t>
    </w:r>
    <w:r>
      <w:rPr>
        <w:rFonts w:ascii="TimesNewRoman,Bold" w:cs="TimesNewRoman,Bold" w:hint="cs"/>
        <w:b/>
        <w:bCs/>
        <w:sz w:val="21"/>
        <w:szCs w:val="21"/>
        <w:rtl/>
      </w:rPr>
      <w:t xml:space="preserve">المختبر </w:t>
    </w:r>
    <w:r>
      <w:rPr>
        <w:rFonts w:ascii="TimesNewRoman,Bold" w:cs="TimesNewRoman,Bold"/>
        <w:b/>
        <w:bCs/>
        <w:sz w:val="21"/>
        <w:szCs w:val="21"/>
      </w:rPr>
      <w:t xml:space="preserve"> : </w:t>
    </w:r>
    <w:r w:rsidR="006826A3">
      <w:rPr>
        <w:rFonts w:cs="TimesNewRoman,Bold"/>
        <w:b/>
        <w:bCs/>
        <w:sz w:val="21"/>
        <w:szCs w:val="21"/>
        <w:lang w:bidi="ar-IQ"/>
      </w:rPr>
      <w:t>07723383833</w:t>
    </w:r>
    <w:r>
      <w:rPr>
        <w:rFonts w:cs="TimesNewRoman,Bold"/>
        <w:b/>
        <w:bCs/>
        <w:sz w:val="21"/>
        <w:szCs w:val="21"/>
        <w:lang w:bidi="ar-IQ"/>
      </w:rPr>
      <w:t xml:space="preserve"> </w:t>
    </w:r>
    <w:r>
      <w:rPr>
        <w:rFonts w:ascii="TimesNewRoman,Bold" w:cs="TimesNewRoman,Bold"/>
        <w:b/>
        <w:bCs/>
        <w:sz w:val="21"/>
        <w:szCs w:val="21"/>
      </w:rPr>
      <w:t xml:space="preserve">- </w:t>
    </w:r>
    <w:r>
      <w:rPr>
        <w:rFonts w:ascii="TimesNewRoman,Bold" w:cs="TimesNewRoman,Bold" w:hint="cs"/>
        <w:b/>
        <w:bCs/>
        <w:sz w:val="21"/>
        <w:szCs w:val="21"/>
        <w:rtl/>
      </w:rPr>
      <w:t>يجب</w:t>
    </w:r>
    <w:r>
      <w:rPr>
        <w:rFonts w:ascii="TimesNewRoman,Bold" w:cs="TimesNewRoman,Bold"/>
        <w:b/>
        <w:bCs/>
        <w:sz w:val="21"/>
        <w:szCs w:val="21"/>
      </w:rPr>
      <w:t xml:space="preserve"> </w:t>
    </w:r>
    <w:r>
      <w:rPr>
        <w:rFonts w:ascii="TimesNewRoman,Bold" w:cs="TimesNewRoman,Bold" w:hint="cs"/>
        <w:b/>
        <w:bCs/>
        <w:sz w:val="21"/>
        <w:szCs w:val="21"/>
        <w:rtl/>
      </w:rPr>
      <w:t>استلم</w:t>
    </w:r>
    <w:r>
      <w:rPr>
        <w:rFonts w:ascii="TimesNewRoman,Bold" w:cs="TimesNewRoman,Bold"/>
        <w:b/>
        <w:bCs/>
        <w:sz w:val="21"/>
        <w:szCs w:val="21"/>
      </w:rPr>
      <w:t xml:space="preserve"> </w:t>
    </w:r>
    <w:r>
      <w:rPr>
        <w:rFonts w:ascii="TimesNewRoman,Bold" w:cs="TimesNewRoman,Bold" w:hint="cs"/>
        <w:b/>
        <w:bCs/>
        <w:sz w:val="21"/>
        <w:szCs w:val="21"/>
        <w:rtl/>
      </w:rPr>
      <w:t>النسخه</w:t>
    </w:r>
    <w:r>
      <w:rPr>
        <w:rFonts w:ascii="TimesNewRoman,Bold" w:cs="TimesNewRoman,Bold"/>
        <w:b/>
        <w:bCs/>
        <w:sz w:val="21"/>
        <w:szCs w:val="21"/>
      </w:rPr>
      <w:t xml:space="preserve"> </w:t>
    </w:r>
    <w:r>
      <w:rPr>
        <w:rFonts w:ascii="TimesNewRoman,Bold" w:cs="TimesNewRoman,Bold" w:hint="cs"/>
        <w:b/>
        <w:bCs/>
        <w:sz w:val="21"/>
        <w:szCs w:val="21"/>
        <w:rtl/>
      </w:rPr>
      <w:t>الورقيه</w:t>
    </w:r>
    <w:r>
      <w:rPr>
        <w:rFonts w:ascii="TimesNewRoman,Bold" w:cs="TimesNewRoman,Bold"/>
        <w:b/>
        <w:bCs/>
        <w:sz w:val="21"/>
        <w:szCs w:val="21"/>
      </w:rPr>
      <w:t xml:space="preserve"> </w:t>
    </w:r>
    <w:r>
      <w:rPr>
        <w:rFonts w:ascii="TimesNewRoman,Bold" w:cs="TimesNewRoman,Bold" w:hint="cs"/>
        <w:b/>
        <w:bCs/>
        <w:sz w:val="21"/>
        <w:szCs w:val="21"/>
        <w:rtl/>
      </w:rPr>
      <w:t>لغرض</w:t>
    </w:r>
    <w:r>
      <w:rPr>
        <w:rFonts w:ascii="TimesNewRoman,Bold" w:cs="TimesNewRoman,Bold"/>
        <w:b/>
        <w:bCs/>
        <w:sz w:val="21"/>
        <w:szCs w:val="21"/>
      </w:rPr>
      <w:t xml:space="preserve"> </w:t>
    </w:r>
    <w:r>
      <w:rPr>
        <w:rFonts w:ascii="TimesNewRoman,Bold" w:cs="TimesNewRoman,Bold" w:hint="cs"/>
        <w:b/>
        <w:bCs/>
        <w:sz w:val="21"/>
        <w:szCs w:val="21"/>
        <w:rtl/>
      </w:rPr>
      <w:t>السفر</w:t>
    </w:r>
  </w:p>
  <w:p w14:paraId="22C03017" w14:textId="77777777" w:rsidR="00DA6EB8" w:rsidRDefault="00DA6EB8">
    <w:pPr>
      <w:pStyle w:val="Footer"/>
    </w:pPr>
    <w:r>
      <w:rPr>
        <w:rFonts w:ascii="TimesNewRoman,Bold" w:cs="TimesNewRoman,Bold" w:hint="cs"/>
        <w:b/>
        <w:bCs/>
        <w:color w:val="008100"/>
        <w:sz w:val="21"/>
        <w:szCs w:val="21"/>
        <w:rtl/>
      </w:rPr>
      <w:t>خدمه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24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>ساعه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>وعلى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>مدار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>ال</w:t>
    </w:r>
    <w:r w:rsidR="008506BA">
      <w:rPr>
        <w:rFonts w:ascii="TimesNewRoman,Bold" w:cs="TimesNewRoman,Bold" w:hint="cs"/>
        <w:b/>
        <w:bCs/>
        <w:color w:val="008100"/>
        <w:sz w:val="21"/>
        <w:szCs w:val="21"/>
        <w:rtl/>
      </w:rPr>
      <w:t>ا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>سبوع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>ويتم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>تسليم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>النتيجة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>بما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>لا يزيد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>عن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24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>ساعه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>مع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>مراعاة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>الحالات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>الطارئة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33EEB" w14:textId="77777777" w:rsidR="0039744F" w:rsidRDefault="0039744F" w:rsidP="00F24A7A">
      <w:pPr>
        <w:spacing w:after="0" w:line="240" w:lineRule="auto"/>
      </w:pPr>
      <w:r>
        <w:separator/>
      </w:r>
    </w:p>
  </w:footnote>
  <w:footnote w:type="continuationSeparator" w:id="0">
    <w:p w14:paraId="4B641851" w14:textId="77777777" w:rsidR="0039744F" w:rsidRDefault="0039744F" w:rsidP="00F24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4FF8" w14:textId="77777777" w:rsidR="00F24A7A" w:rsidRDefault="0039744F">
    <w:pPr>
      <w:pStyle w:val="Header"/>
    </w:pPr>
    <w:r>
      <w:rPr>
        <w:noProof/>
      </w:rPr>
      <w:pict w14:anchorId="7D18FA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045423" o:spid="_x0000_s2051" type="#_x0000_t75" style="position:absolute;left:0;text-align:left;margin-left:0;margin-top:0;width:343.5pt;height:330pt;z-index:-251658240;mso-position-horizontal:center;mso-position-horizontal-relative:margin;mso-position-vertical:center;mso-position-vertical-relative:margin" o:allowincell="f">
          <v:imagedata r:id="rId1" o:title="download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7FA79" w14:textId="6D8C9915" w:rsidR="007C559C" w:rsidRDefault="007C559C" w:rsidP="00073D1F">
    <w:pPr>
      <w:tabs>
        <w:tab w:val="right" w:pos="10440"/>
      </w:tabs>
      <w:autoSpaceDE w:val="0"/>
      <w:autoSpaceDN w:val="0"/>
      <w:bidi w:val="0"/>
      <w:adjustRightInd w:val="0"/>
      <w:spacing w:after="0" w:line="240" w:lineRule="auto"/>
      <w:rPr>
        <w:b/>
        <w:bCs/>
        <w:sz w:val="32"/>
        <w:szCs w:val="32"/>
        <w:lang w:bidi="ar-IQ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52"/>
      <w:gridCol w:w="3552"/>
      <w:gridCol w:w="3552"/>
    </w:tblGrid>
    <w:tr w:rsidR="007C559C" w14:paraId="258BC4C7" w14:textId="77777777" w:rsidTr="00073D1F">
      <w:tc>
        <w:tcPr>
          <w:tcW w:w="3552" w:type="dxa"/>
        </w:tcPr>
        <w:p w14:paraId="006838CA" w14:textId="4543E375" w:rsidR="00073D1F" w:rsidRPr="00073D1F" w:rsidRDefault="00073D1F" w:rsidP="00073D1F">
          <w:pPr>
            <w:autoSpaceDE w:val="0"/>
            <w:autoSpaceDN w:val="0"/>
            <w:bidi w:val="0"/>
            <w:adjustRightInd w:val="0"/>
            <w:spacing w:line="360" w:lineRule="auto"/>
            <w:jc w:val="center"/>
            <w:rPr>
              <w:rFonts w:hint="cs"/>
              <w:b/>
              <w:bCs/>
              <w:rtl/>
              <w:lang w:bidi="ar-IQ"/>
            </w:rPr>
          </w:pPr>
          <w:r w:rsidRPr="00073D1F">
            <w:rPr>
              <w:rFonts w:hint="cs"/>
              <w:b/>
              <w:bCs/>
              <w:rtl/>
              <w:lang w:bidi="ar-IQ"/>
            </w:rPr>
            <w:t>المختبر الوطني الاستثماري للتحليلات المرضية</w:t>
          </w:r>
        </w:p>
        <w:p w14:paraId="563B1409" w14:textId="639A020A" w:rsidR="007C559C" w:rsidRDefault="007C559C" w:rsidP="00073D1F">
          <w:pPr>
            <w:autoSpaceDE w:val="0"/>
            <w:autoSpaceDN w:val="0"/>
            <w:bidi w:val="0"/>
            <w:adjustRightInd w:val="0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3"/>
              <w:szCs w:val="23"/>
              <w:lang w:bidi="ar-IQ"/>
            </w:rPr>
          </w:pPr>
          <w:r w:rsidRPr="00073D1F">
            <w:rPr>
              <w:rFonts w:hint="cs"/>
              <w:b/>
              <w:bCs/>
              <w:rtl/>
              <w:lang w:bidi="ar-IQ"/>
            </w:rPr>
            <w:t>المختبر مجاز من قبل وزارة الصحة</w:t>
          </w:r>
          <w:r w:rsidR="00073D1F">
            <w:rPr>
              <w:rFonts w:hint="cs"/>
              <w:b/>
              <w:bCs/>
              <w:rtl/>
              <w:lang w:bidi="ar-IQ"/>
            </w:rPr>
            <w:t xml:space="preserve"> العراقية</w:t>
          </w:r>
        </w:p>
      </w:tc>
      <w:tc>
        <w:tcPr>
          <w:tcW w:w="3552" w:type="dxa"/>
        </w:tcPr>
        <w:p w14:paraId="337C8B0A" w14:textId="56CA46D1" w:rsidR="007C559C" w:rsidRDefault="00073D1F" w:rsidP="007C559C">
          <w:pPr>
            <w:autoSpaceDE w:val="0"/>
            <w:autoSpaceDN w:val="0"/>
            <w:bidi w:val="0"/>
            <w:adjustRightInd w:val="0"/>
            <w:jc w:val="right"/>
            <w:rPr>
              <w:rFonts w:ascii="Times New Roman" w:hAnsi="Times New Roman" w:cs="Times New Roman"/>
              <w:b/>
              <w:bCs/>
              <w:sz w:val="23"/>
              <w:szCs w:val="23"/>
              <w:lang w:bidi="ar-IQ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3"/>
              <w:szCs w:val="23"/>
            </w:rPr>
            <w:drawing>
              <wp:anchor distT="0" distB="0" distL="114300" distR="114300" simplePos="0" relativeHeight="251659776" behindDoc="0" locked="0" layoutInCell="1" allowOverlap="1" wp14:anchorId="5C44A30F" wp14:editId="4FCCD730">
                <wp:simplePos x="0" y="0"/>
                <wp:positionH relativeFrom="column">
                  <wp:posOffset>373380</wp:posOffset>
                </wp:positionH>
                <wp:positionV relativeFrom="paragraph">
                  <wp:posOffset>76835</wp:posOffset>
                </wp:positionV>
                <wp:extent cx="1447800" cy="1021080"/>
                <wp:effectExtent l="0" t="0" r="0" b="762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7800" cy="1021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52" w:type="dxa"/>
        </w:tcPr>
        <w:p w14:paraId="350FCDEF" w14:textId="1EFA95C5" w:rsidR="00073D1F" w:rsidRDefault="00073D1F" w:rsidP="00073D1F">
          <w:pPr>
            <w:autoSpaceDE w:val="0"/>
            <w:autoSpaceDN w:val="0"/>
            <w:bidi w:val="0"/>
            <w:adjustRightInd w:val="0"/>
            <w:jc w:val="center"/>
            <w:rPr>
              <w:rFonts w:ascii="Times New Roman" w:hAnsi="Times New Roman" w:cs="Times New Roman" w:hint="cs"/>
              <w:b/>
              <w:bCs/>
              <w:sz w:val="23"/>
              <w:szCs w:val="23"/>
              <w:rtl/>
              <w:lang w:bidi="ar-IQ"/>
            </w:rPr>
          </w:pPr>
          <w:r>
            <w:rPr>
              <w:rFonts w:ascii="Times New Roman" w:hAnsi="Times New Roman" w:cs="Times New Roman" w:hint="cs"/>
              <w:b/>
              <w:bCs/>
              <w:sz w:val="23"/>
              <w:szCs w:val="23"/>
              <w:rtl/>
              <w:lang w:bidi="ar-IQ"/>
            </w:rPr>
            <w:t>جمهورية العراق</w:t>
          </w:r>
        </w:p>
        <w:p w14:paraId="0E507864" w14:textId="28213E4C" w:rsidR="00073D1F" w:rsidRDefault="00073D1F" w:rsidP="00073D1F">
          <w:pPr>
            <w:autoSpaceDE w:val="0"/>
            <w:autoSpaceDN w:val="0"/>
            <w:bidi w:val="0"/>
            <w:adjustRightInd w:val="0"/>
            <w:jc w:val="center"/>
            <w:rPr>
              <w:rFonts w:ascii="Times New Roman" w:hAnsi="Times New Roman" w:cs="Times New Roman"/>
              <w:b/>
              <w:bCs/>
              <w:sz w:val="23"/>
              <w:szCs w:val="23"/>
              <w:rtl/>
              <w:lang w:bidi="ar-IQ"/>
            </w:rPr>
          </w:pPr>
          <w:r>
            <w:rPr>
              <w:rFonts w:ascii="Times New Roman" w:hAnsi="Times New Roman" w:cs="Times New Roman" w:hint="cs"/>
              <w:b/>
              <w:bCs/>
              <w:sz w:val="23"/>
              <w:szCs w:val="23"/>
              <w:rtl/>
              <w:lang w:bidi="ar-IQ"/>
            </w:rPr>
            <w:t>وزارة الصحة / البيئة</w:t>
          </w:r>
        </w:p>
        <w:p w14:paraId="3F535F36" w14:textId="5314CDAA" w:rsidR="00073D1F" w:rsidRPr="00FC72E4" w:rsidRDefault="00073D1F" w:rsidP="00073D1F">
          <w:pPr>
            <w:autoSpaceDE w:val="0"/>
            <w:autoSpaceDN w:val="0"/>
            <w:bidi w:val="0"/>
            <w:adjustRightInd w:val="0"/>
            <w:jc w:val="center"/>
            <w:rPr>
              <w:rFonts w:ascii="Times New Roman" w:hAnsi="Times New Roman" w:cs="Times New Roman"/>
              <w:b/>
              <w:bCs/>
              <w:sz w:val="23"/>
              <w:szCs w:val="23"/>
              <w:lang w:bidi="ar-IQ"/>
            </w:rPr>
          </w:pPr>
          <w:r w:rsidRPr="00FC72E4">
            <w:rPr>
              <w:rFonts w:ascii="Times New Roman" w:hAnsi="Times New Roman" w:cs="Times New Roman"/>
              <w:b/>
              <w:bCs/>
              <w:sz w:val="23"/>
              <w:szCs w:val="23"/>
            </w:rPr>
            <w:t>Republic of Iraq</w:t>
          </w:r>
        </w:p>
        <w:p w14:paraId="4BEEDC71" w14:textId="7C805DC3" w:rsidR="007C559C" w:rsidRDefault="00073D1F" w:rsidP="00073D1F">
          <w:pPr>
            <w:bidi w:val="0"/>
            <w:jc w:val="center"/>
            <w:rPr>
              <w:rFonts w:ascii="Times New Roman" w:hAnsi="Times New Roman" w:cs="Times New Roman"/>
              <w:b/>
              <w:bCs/>
              <w:sz w:val="23"/>
              <w:szCs w:val="23"/>
            </w:rPr>
          </w:pPr>
          <w:r w:rsidRPr="00FC72E4">
            <w:rPr>
              <w:rFonts w:ascii="Times New Roman" w:hAnsi="Times New Roman" w:cs="Times New Roman"/>
              <w:b/>
              <w:bCs/>
              <w:sz w:val="23"/>
              <w:szCs w:val="23"/>
            </w:rPr>
            <w:t>Ministry of Health/Envir</w:t>
          </w:r>
          <w:r>
            <w:rPr>
              <w:rFonts w:ascii="Times New Roman" w:hAnsi="Times New Roman" w:cs="Times New Roman"/>
              <w:b/>
              <w:bCs/>
              <w:sz w:val="23"/>
              <w:szCs w:val="23"/>
            </w:rPr>
            <w:t>o</w:t>
          </w:r>
          <w:r w:rsidRPr="00FC72E4">
            <w:rPr>
              <w:rFonts w:ascii="Times New Roman" w:hAnsi="Times New Roman" w:cs="Times New Roman"/>
              <w:b/>
              <w:bCs/>
              <w:sz w:val="23"/>
              <w:szCs w:val="23"/>
            </w:rPr>
            <w:t>nment</w:t>
          </w:r>
        </w:p>
      </w:tc>
    </w:tr>
  </w:tbl>
  <w:p w14:paraId="347D2E77" w14:textId="4027554B" w:rsidR="00F24A7A" w:rsidRDefault="00F24A7A" w:rsidP="00DA0FE1">
    <w:pPr>
      <w:pStyle w:val="Header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9A840" w14:textId="77777777" w:rsidR="00F24A7A" w:rsidRDefault="0039744F">
    <w:pPr>
      <w:pStyle w:val="Header"/>
    </w:pPr>
    <w:r>
      <w:rPr>
        <w:noProof/>
      </w:rPr>
      <w:pict w14:anchorId="40782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045422" o:spid="_x0000_s2050" type="#_x0000_t75" style="position:absolute;left:0;text-align:left;margin-left:0;margin-top:0;width:343.5pt;height:330pt;z-index:-251659264;mso-position-horizontal:center;mso-position-horizontal-relative:margin;mso-position-vertical:center;mso-position-vertical-relative:margin" o:allowincell="f">
          <v:imagedata r:id="rId1" o:title="download (2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535"/>
    <w:rsid w:val="00013717"/>
    <w:rsid w:val="00073D1F"/>
    <w:rsid w:val="000A155F"/>
    <w:rsid w:val="00123906"/>
    <w:rsid w:val="00306B6C"/>
    <w:rsid w:val="00337FF4"/>
    <w:rsid w:val="0035370A"/>
    <w:rsid w:val="003772E6"/>
    <w:rsid w:val="00377D5C"/>
    <w:rsid w:val="0039744F"/>
    <w:rsid w:val="0048109B"/>
    <w:rsid w:val="004C4BAB"/>
    <w:rsid w:val="004D7A41"/>
    <w:rsid w:val="004E7700"/>
    <w:rsid w:val="00534E2A"/>
    <w:rsid w:val="00611D84"/>
    <w:rsid w:val="00657697"/>
    <w:rsid w:val="006826A3"/>
    <w:rsid w:val="006927D3"/>
    <w:rsid w:val="0073009D"/>
    <w:rsid w:val="007B078B"/>
    <w:rsid w:val="007C559C"/>
    <w:rsid w:val="008506BA"/>
    <w:rsid w:val="00853301"/>
    <w:rsid w:val="00910379"/>
    <w:rsid w:val="009A72E4"/>
    <w:rsid w:val="00A30555"/>
    <w:rsid w:val="00AE1CEC"/>
    <w:rsid w:val="00B46B16"/>
    <w:rsid w:val="00BA750C"/>
    <w:rsid w:val="00BD4E70"/>
    <w:rsid w:val="00C01773"/>
    <w:rsid w:val="00C8398E"/>
    <w:rsid w:val="00C967A0"/>
    <w:rsid w:val="00CA359B"/>
    <w:rsid w:val="00CD629B"/>
    <w:rsid w:val="00CD7E83"/>
    <w:rsid w:val="00D11267"/>
    <w:rsid w:val="00D32BBE"/>
    <w:rsid w:val="00DA0FE1"/>
    <w:rsid w:val="00DA6EB8"/>
    <w:rsid w:val="00E1169E"/>
    <w:rsid w:val="00E82535"/>
    <w:rsid w:val="00EB6C1B"/>
    <w:rsid w:val="00F24A7A"/>
    <w:rsid w:val="00FC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3F9868"/>
  <w15:docId w15:val="{86C25E6A-652F-418F-B0E8-E8AC69CD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D7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4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A7A"/>
  </w:style>
  <w:style w:type="paragraph" w:styleId="Footer">
    <w:name w:val="footer"/>
    <w:basedOn w:val="Normal"/>
    <w:link w:val="FooterChar"/>
    <w:uiPriority w:val="99"/>
    <w:unhideWhenUsed/>
    <w:rsid w:val="00F24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A7A"/>
  </w:style>
  <w:style w:type="table" w:styleId="TableGrid">
    <w:name w:val="Table Grid"/>
    <w:basedOn w:val="TableNormal"/>
    <w:uiPriority w:val="59"/>
    <w:rsid w:val="00853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D7E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67A73-6C4F-4FD1-9BAF-6C247926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FWZ</cp:lastModifiedBy>
  <cp:revision>19</cp:revision>
  <cp:lastPrinted>2021-01-20T14:54:00Z</cp:lastPrinted>
  <dcterms:created xsi:type="dcterms:W3CDTF">2021-01-20T12:12:00Z</dcterms:created>
  <dcterms:modified xsi:type="dcterms:W3CDTF">2021-03-27T16:06:00Z</dcterms:modified>
</cp:coreProperties>
</file>